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ACAB2" w14:textId="74232EAB" w:rsidR="002D47AE" w:rsidRPr="00570E80" w:rsidRDefault="00C7472D"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Titl</w:t>
      </w:r>
      <w:r w:rsidR="0064688F" w:rsidRPr="00570E80">
        <w:rPr>
          <w:rFonts w:ascii="Times New Roman" w:hAnsi="Times New Roman" w:cs="Times New Roman"/>
          <w:b/>
          <w:sz w:val="22"/>
          <w:szCs w:val="22"/>
        </w:rPr>
        <w:t>e</w:t>
      </w:r>
    </w:p>
    <w:p w14:paraId="7A1EBB05" w14:textId="67DC6EE8" w:rsidR="00995E95" w:rsidRPr="00570E80" w:rsidRDefault="00570E80"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Participant R</w:t>
      </w:r>
      <w:r w:rsidR="0064688F" w:rsidRPr="00570E80">
        <w:rPr>
          <w:rFonts w:ascii="Times New Roman" w:hAnsi="Times New Roman" w:cs="Times New Roman"/>
          <w:sz w:val="22"/>
          <w:szCs w:val="22"/>
        </w:rPr>
        <w:t>ec</w:t>
      </w:r>
      <w:r w:rsidRPr="00570E80">
        <w:rPr>
          <w:rFonts w:ascii="Times New Roman" w:hAnsi="Times New Roman" w:cs="Times New Roman"/>
          <w:sz w:val="22"/>
          <w:szCs w:val="22"/>
        </w:rPr>
        <w:t>ruitment S</w:t>
      </w:r>
      <w:r w:rsidR="0064688F" w:rsidRPr="00570E80">
        <w:rPr>
          <w:rFonts w:ascii="Times New Roman" w:hAnsi="Times New Roman" w:cs="Times New Roman"/>
          <w:sz w:val="22"/>
          <w:szCs w:val="22"/>
        </w:rPr>
        <w:t xml:space="preserve">trategies </w:t>
      </w:r>
      <w:r w:rsidRPr="00570E80">
        <w:rPr>
          <w:rFonts w:ascii="Times New Roman" w:hAnsi="Times New Roman" w:cs="Times New Roman"/>
          <w:sz w:val="22"/>
          <w:szCs w:val="22"/>
        </w:rPr>
        <w:t>and</w:t>
      </w:r>
      <w:r w:rsidR="0064688F" w:rsidRPr="00570E80">
        <w:rPr>
          <w:rFonts w:ascii="Times New Roman" w:hAnsi="Times New Roman" w:cs="Times New Roman"/>
          <w:sz w:val="22"/>
          <w:szCs w:val="22"/>
        </w:rPr>
        <w:t xml:space="preserve"> </w:t>
      </w:r>
      <w:r w:rsidRPr="00570E80">
        <w:rPr>
          <w:rFonts w:ascii="Times New Roman" w:hAnsi="Times New Roman" w:cs="Times New Roman"/>
          <w:sz w:val="22"/>
          <w:szCs w:val="22"/>
        </w:rPr>
        <w:t>P</w:t>
      </w:r>
      <w:r w:rsidR="0064688F" w:rsidRPr="00570E80">
        <w:rPr>
          <w:rFonts w:ascii="Times New Roman" w:hAnsi="Times New Roman" w:cs="Times New Roman"/>
          <w:sz w:val="22"/>
          <w:szCs w:val="22"/>
        </w:rPr>
        <w:t xml:space="preserve">erceptual </w:t>
      </w:r>
      <w:r w:rsidRPr="00570E80">
        <w:rPr>
          <w:rFonts w:ascii="Times New Roman" w:hAnsi="Times New Roman" w:cs="Times New Roman"/>
          <w:sz w:val="22"/>
          <w:szCs w:val="22"/>
        </w:rPr>
        <w:t>Task P</w:t>
      </w:r>
      <w:r w:rsidR="0064688F" w:rsidRPr="00570E80">
        <w:rPr>
          <w:rFonts w:ascii="Times New Roman" w:hAnsi="Times New Roman" w:cs="Times New Roman"/>
          <w:sz w:val="22"/>
          <w:szCs w:val="22"/>
        </w:rPr>
        <w:t>erformance</w:t>
      </w:r>
    </w:p>
    <w:p w14:paraId="11972B76" w14:textId="77777777" w:rsidR="00DA03BA" w:rsidRPr="00570E80" w:rsidRDefault="00DA03BA" w:rsidP="000F1B6F">
      <w:pPr>
        <w:spacing w:line="276" w:lineRule="auto"/>
        <w:rPr>
          <w:rFonts w:ascii="Times New Roman" w:hAnsi="Times New Roman" w:cs="Times New Roman"/>
          <w:sz w:val="22"/>
          <w:szCs w:val="22"/>
        </w:rPr>
      </w:pPr>
    </w:p>
    <w:p w14:paraId="07F99D0A" w14:textId="77777777" w:rsidR="00C7472D" w:rsidRPr="00570E80" w:rsidRDefault="002D47AE"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Project Team Roles &amp; Respons</w:t>
      </w:r>
      <w:commentRangeStart w:id="0"/>
      <w:r w:rsidRPr="00570E80">
        <w:rPr>
          <w:rFonts w:ascii="Times New Roman" w:hAnsi="Times New Roman" w:cs="Times New Roman"/>
          <w:b/>
          <w:sz w:val="22"/>
          <w:szCs w:val="22"/>
        </w:rPr>
        <w:t>ibilities</w:t>
      </w:r>
      <w:commentRangeEnd w:id="0"/>
      <w:r w:rsidR="002545CD">
        <w:rPr>
          <w:rStyle w:val="CommentReference"/>
        </w:rPr>
        <w:commentReference w:id="0"/>
      </w:r>
    </w:p>
    <w:p w14:paraId="0E0A439B" w14:textId="2AC8BBA3" w:rsidR="0020649F" w:rsidRPr="00570E80" w:rsidRDefault="002D47AE" w:rsidP="000F1B6F">
      <w:pPr>
        <w:pStyle w:val="ListParagraph"/>
        <w:numPr>
          <w:ilvl w:val="0"/>
          <w:numId w:val="1"/>
        </w:numPr>
        <w:spacing w:line="276" w:lineRule="auto"/>
        <w:rPr>
          <w:rFonts w:ascii="Times New Roman" w:hAnsi="Times New Roman"/>
          <w:lang w:val="en-AU"/>
        </w:rPr>
      </w:pPr>
      <w:r w:rsidRPr="00570E80">
        <w:rPr>
          <w:rFonts w:ascii="Times New Roman" w:hAnsi="Times New Roman"/>
          <w:i/>
          <w:lang w:val="en-AU"/>
        </w:rPr>
        <w:t>Lead Investigators</w:t>
      </w:r>
      <w:r w:rsidRPr="00570E80">
        <w:rPr>
          <w:rFonts w:ascii="Times New Roman" w:hAnsi="Times New Roman"/>
          <w:i/>
          <w:lang w:val="en-AU"/>
        </w:rPr>
        <w:br/>
      </w:r>
      <w:r w:rsidR="0020649F" w:rsidRPr="00570E80">
        <w:rPr>
          <w:rFonts w:ascii="Times New Roman" w:hAnsi="Times New Roman"/>
          <w:lang w:val="en-AU"/>
        </w:rPr>
        <w:t>Dr Timothy Ballard (Post Doctorate Research Fellow, The University of Queensland)</w:t>
      </w:r>
      <w:r w:rsidR="0020649F" w:rsidRPr="00570E80">
        <w:rPr>
          <w:rFonts w:ascii="Times New Roman" w:hAnsi="Times New Roman"/>
          <w:lang w:val="en-AU"/>
        </w:rPr>
        <w:br/>
        <w:t>Responsibilities: Project design, supervising research students and other personnel, data analysis, and mathematical model</w:t>
      </w:r>
      <w:r w:rsidR="000C2EFF">
        <w:rPr>
          <w:rFonts w:ascii="Times New Roman" w:hAnsi="Times New Roman"/>
          <w:lang w:val="en-AU"/>
        </w:rPr>
        <w:t>l</w:t>
      </w:r>
      <w:r w:rsidR="0020649F" w:rsidRPr="00570E80">
        <w:rPr>
          <w:rFonts w:ascii="Times New Roman" w:hAnsi="Times New Roman"/>
          <w:lang w:val="en-AU"/>
        </w:rPr>
        <w:t>ing.</w:t>
      </w:r>
      <w:r w:rsidRPr="00570E80">
        <w:rPr>
          <w:rFonts w:ascii="Times New Roman" w:hAnsi="Times New Roman"/>
          <w:i/>
          <w:lang w:val="en-AU"/>
        </w:rPr>
        <w:t xml:space="preserve"> </w:t>
      </w:r>
    </w:p>
    <w:p w14:paraId="3AD042E9" w14:textId="77777777" w:rsidR="002D47AE" w:rsidRPr="00570E80" w:rsidRDefault="002D47AE" w:rsidP="000F1B6F">
      <w:pPr>
        <w:pStyle w:val="ListParagraph"/>
        <w:spacing w:line="276" w:lineRule="auto"/>
        <w:rPr>
          <w:rFonts w:ascii="Times New Roman" w:hAnsi="Times New Roman"/>
          <w:lang w:val="en-AU"/>
        </w:rPr>
      </w:pPr>
      <w:r w:rsidRPr="00570E80">
        <w:rPr>
          <w:rFonts w:ascii="Times New Roman" w:hAnsi="Times New Roman"/>
          <w:lang w:val="en-AU"/>
        </w:rPr>
        <w:t>Dr David Sewell (Lecturer, The University of Queensland)</w:t>
      </w:r>
    </w:p>
    <w:p w14:paraId="62A3C7EC" w14:textId="3F646251" w:rsidR="002D47AE" w:rsidRPr="00570E80" w:rsidRDefault="002D47AE" w:rsidP="000F1B6F">
      <w:pPr>
        <w:pStyle w:val="ListParagraph"/>
        <w:spacing w:line="276" w:lineRule="auto"/>
        <w:rPr>
          <w:rFonts w:ascii="Times New Roman" w:hAnsi="Times New Roman"/>
          <w:lang w:val="en-AU"/>
        </w:rPr>
      </w:pPr>
      <w:r w:rsidRPr="00570E80">
        <w:rPr>
          <w:rFonts w:ascii="Times New Roman" w:hAnsi="Times New Roman"/>
          <w:lang w:val="en-AU"/>
        </w:rPr>
        <w:t>Responsibilities: Project design, supervising research students and other personnel, data anal</w:t>
      </w:r>
      <w:r w:rsidR="0020649F" w:rsidRPr="00570E80">
        <w:rPr>
          <w:rFonts w:ascii="Times New Roman" w:hAnsi="Times New Roman"/>
          <w:lang w:val="en-AU"/>
        </w:rPr>
        <w:t xml:space="preserve">ysis, and mathematical </w:t>
      </w:r>
      <w:r w:rsidR="000C2EFF" w:rsidRPr="00570E80">
        <w:rPr>
          <w:rFonts w:ascii="Times New Roman" w:hAnsi="Times New Roman"/>
          <w:lang w:val="en-AU"/>
        </w:rPr>
        <w:t>modelling</w:t>
      </w:r>
      <w:r w:rsidR="0020649F" w:rsidRPr="00570E80">
        <w:rPr>
          <w:rFonts w:ascii="Times New Roman" w:hAnsi="Times New Roman"/>
          <w:lang w:val="en-AU"/>
        </w:rPr>
        <w:t>.</w:t>
      </w:r>
    </w:p>
    <w:p w14:paraId="40399C6D" w14:textId="77777777" w:rsidR="002D47AE" w:rsidRPr="00570E80" w:rsidRDefault="002D47AE" w:rsidP="000F1B6F">
      <w:pPr>
        <w:pStyle w:val="ListParagraph"/>
        <w:numPr>
          <w:ilvl w:val="0"/>
          <w:numId w:val="1"/>
        </w:numPr>
        <w:spacing w:line="276" w:lineRule="auto"/>
        <w:rPr>
          <w:rFonts w:ascii="Times New Roman" w:hAnsi="Times New Roman"/>
          <w:lang w:val="en-AU"/>
        </w:rPr>
      </w:pPr>
      <w:r w:rsidRPr="00570E80">
        <w:rPr>
          <w:rFonts w:ascii="Times New Roman" w:hAnsi="Times New Roman"/>
          <w:i/>
          <w:lang w:val="en-AU"/>
        </w:rPr>
        <w:t>Research</w:t>
      </w:r>
      <w:r w:rsidR="0020649F" w:rsidRPr="00570E80">
        <w:rPr>
          <w:rFonts w:ascii="Times New Roman" w:hAnsi="Times New Roman"/>
          <w:i/>
          <w:lang w:val="en-AU"/>
        </w:rPr>
        <w:t>er</w:t>
      </w:r>
      <w:r w:rsidR="00F1126F" w:rsidRPr="00570E80">
        <w:rPr>
          <w:rFonts w:ascii="Times New Roman" w:hAnsi="Times New Roman"/>
          <w:lang w:val="en-AU"/>
        </w:rPr>
        <w:t xml:space="preserve"> </w:t>
      </w:r>
      <w:r w:rsidR="00F1126F" w:rsidRPr="00570E80">
        <w:rPr>
          <w:rFonts w:ascii="Times New Roman" w:hAnsi="Times New Roman"/>
          <w:lang w:val="en-AU"/>
        </w:rPr>
        <w:br/>
      </w:r>
      <w:r w:rsidRPr="00570E80">
        <w:rPr>
          <w:rFonts w:ascii="Times New Roman" w:hAnsi="Times New Roman"/>
          <w:lang w:val="en-AU"/>
        </w:rPr>
        <w:t>Ms Gina Fisher (Research Assistant, The University of Queensland)</w:t>
      </w:r>
    </w:p>
    <w:p w14:paraId="7D32C674" w14:textId="77777777" w:rsidR="002D47AE" w:rsidRPr="00570E80" w:rsidRDefault="002D47AE" w:rsidP="000F1B6F">
      <w:pPr>
        <w:pStyle w:val="ListParagraph"/>
        <w:spacing w:line="276" w:lineRule="auto"/>
        <w:rPr>
          <w:rFonts w:ascii="Times New Roman" w:hAnsi="Times New Roman"/>
          <w:lang w:val="en-AU"/>
        </w:rPr>
      </w:pPr>
      <w:r w:rsidRPr="00570E80">
        <w:rPr>
          <w:rFonts w:ascii="Times New Roman" w:hAnsi="Times New Roman"/>
          <w:lang w:val="en-AU"/>
        </w:rPr>
        <w:t xml:space="preserve">Responsibilities: </w:t>
      </w:r>
      <w:r w:rsidR="00D84802" w:rsidRPr="00570E80">
        <w:rPr>
          <w:rFonts w:ascii="Times New Roman" w:hAnsi="Times New Roman"/>
          <w:lang w:val="en-AU"/>
        </w:rPr>
        <w:t>Study Piloting, p</w:t>
      </w:r>
      <w:r w:rsidRPr="00570E80">
        <w:rPr>
          <w:rFonts w:ascii="Times New Roman" w:hAnsi="Times New Roman"/>
          <w:lang w:val="en-AU"/>
        </w:rPr>
        <w:t>articipant recruitment, data co</w:t>
      </w:r>
      <w:r w:rsidR="00D84802" w:rsidRPr="00570E80">
        <w:rPr>
          <w:rFonts w:ascii="Times New Roman" w:hAnsi="Times New Roman"/>
          <w:lang w:val="en-AU"/>
        </w:rPr>
        <w:t>llection.</w:t>
      </w:r>
    </w:p>
    <w:p w14:paraId="1FF44D93" w14:textId="77777777" w:rsidR="00C7472D" w:rsidRPr="00570E80" w:rsidRDefault="00C7472D" w:rsidP="000F1B6F">
      <w:pPr>
        <w:spacing w:line="276" w:lineRule="auto"/>
        <w:rPr>
          <w:rFonts w:ascii="Times New Roman" w:hAnsi="Times New Roman" w:cs="Times New Roman"/>
          <w:sz w:val="22"/>
          <w:szCs w:val="22"/>
        </w:rPr>
      </w:pPr>
    </w:p>
    <w:p w14:paraId="7A50B693" w14:textId="77777777" w:rsidR="002D47AE" w:rsidRPr="00570E80" w:rsidRDefault="002D47AE"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Resources</w:t>
      </w:r>
    </w:p>
    <w:p w14:paraId="63E5C72F" w14:textId="29368AC4" w:rsidR="003E20AE" w:rsidRDefault="002D47AE"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Participant remuneration at</w:t>
      </w:r>
      <w:r w:rsidR="00152C28">
        <w:rPr>
          <w:rFonts w:ascii="Times New Roman" w:hAnsi="Times New Roman" w:cs="Times New Roman"/>
          <w:sz w:val="22"/>
          <w:szCs w:val="22"/>
        </w:rPr>
        <w:t xml:space="preserve"> a rate of</w:t>
      </w:r>
      <w:r w:rsidRPr="00570E80">
        <w:rPr>
          <w:rFonts w:ascii="Times New Roman" w:hAnsi="Times New Roman" w:cs="Times New Roman"/>
          <w:sz w:val="22"/>
          <w:szCs w:val="22"/>
        </w:rPr>
        <w:t xml:space="preserve"> $20 per hour </w:t>
      </w:r>
      <w:r w:rsidR="000141DC" w:rsidRPr="00570E80">
        <w:rPr>
          <w:rFonts w:ascii="Times New Roman" w:hAnsi="Times New Roman" w:cs="Times New Roman"/>
          <w:sz w:val="22"/>
          <w:szCs w:val="22"/>
        </w:rPr>
        <w:t>for</w:t>
      </w:r>
      <w:r w:rsidR="00D84802" w:rsidRPr="00570E80">
        <w:rPr>
          <w:rFonts w:ascii="Times New Roman" w:hAnsi="Times New Roman" w:cs="Times New Roman"/>
          <w:sz w:val="22"/>
          <w:szCs w:val="22"/>
        </w:rPr>
        <w:t xml:space="preserve"> </w:t>
      </w:r>
      <w:commentRangeStart w:id="1"/>
      <w:r w:rsidR="0064688F" w:rsidRPr="00570E80">
        <w:rPr>
          <w:rFonts w:ascii="Times New Roman" w:hAnsi="Times New Roman" w:cs="Times New Roman"/>
          <w:sz w:val="22"/>
          <w:szCs w:val="22"/>
        </w:rPr>
        <w:t>12</w:t>
      </w:r>
      <w:r w:rsidR="00D84802" w:rsidRPr="00570E80">
        <w:rPr>
          <w:rFonts w:ascii="Times New Roman" w:hAnsi="Times New Roman" w:cs="Times New Roman"/>
          <w:sz w:val="22"/>
          <w:szCs w:val="22"/>
        </w:rPr>
        <w:t>0</w:t>
      </w:r>
      <w:commentRangeEnd w:id="1"/>
      <w:r w:rsidR="002545CD">
        <w:rPr>
          <w:rStyle w:val="CommentReference"/>
        </w:rPr>
        <w:commentReference w:id="1"/>
      </w:r>
      <w:r w:rsidR="00D84802" w:rsidRPr="00570E80">
        <w:rPr>
          <w:rFonts w:ascii="Times New Roman" w:hAnsi="Times New Roman" w:cs="Times New Roman"/>
          <w:sz w:val="22"/>
          <w:szCs w:val="22"/>
        </w:rPr>
        <w:t xml:space="preserve"> participants completing one 30-</w:t>
      </w:r>
      <w:r w:rsidR="0020649F" w:rsidRPr="00570E80">
        <w:rPr>
          <w:rFonts w:ascii="Times New Roman" w:hAnsi="Times New Roman" w:cs="Times New Roman"/>
          <w:sz w:val="22"/>
          <w:szCs w:val="22"/>
        </w:rPr>
        <w:t>minute session</w:t>
      </w:r>
      <w:r w:rsidR="000141DC" w:rsidRPr="00570E80">
        <w:rPr>
          <w:rFonts w:ascii="Times New Roman" w:hAnsi="Times New Roman" w:cs="Times New Roman"/>
          <w:sz w:val="22"/>
          <w:szCs w:val="22"/>
        </w:rPr>
        <w:t xml:space="preserve">: </w:t>
      </w:r>
      <w:r w:rsidR="00D84802" w:rsidRPr="00570E80">
        <w:rPr>
          <w:rFonts w:ascii="Times New Roman" w:hAnsi="Times New Roman" w:cs="Times New Roman"/>
          <w:sz w:val="22"/>
          <w:szCs w:val="22"/>
        </w:rPr>
        <w:t>$</w:t>
      </w:r>
      <w:r w:rsidR="0064688F" w:rsidRPr="00570E80">
        <w:rPr>
          <w:rFonts w:ascii="Times New Roman" w:hAnsi="Times New Roman" w:cs="Times New Roman"/>
          <w:sz w:val="22"/>
          <w:szCs w:val="22"/>
        </w:rPr>
        <w:t>6</w:t>
      </w:r>
      <w:r w:rsidR="00D84802" w:rsidRPr="00570E80">
        <w:rPr>
          <w:rFonts w:ascii="Times New Roman" w:hAnsi="Times New Roman" w:cs="Times New Roman"/>
          <w:sz w:val="22"/>
          <w:szCs w:val="22"/>
        </w:rPr>
        <w:t>00.</w:t>
      </w:r>
      <w:r w:rsidR="00C25FCF" w:rsidRPr="00570E80">
        <w:rPr>
          <w:rFonts w:ascii="Times New Roman" w:hAnsi="Times New Roman" w:cs="Times New Roman"/>
          <w:sz w:val="22"/>
          <w:szCs w:val="22"/>
        </w:rPr>
        <w:t xml:space="preserve"> R</w:t>
      </w:r>
      <w:r w:rsidR="00D84802" w:rsidRPr="00570E80">
        <w:rPr>
          <w:rFonts w:ascii="Times New Roman" w:hAnsi="Times New Roman" w:cs="Times New Roman"/>
          <w:sz w:val="22"/>
          <w:szCs w:val="22"/>
        </w:rPr>
        <w:t xml:space="preserve">emuneration </w:t>
      </w:r>
      <w:r w:rsidR="00C25FCF" w:rsidRPr="00570E80">
        <w:rPr>
          <w:rFonts w:ascii="Times New Roman" w:hAnsi="Times New Roman" w:cs="Times New Roman"/>
          <w:sz w:val="22"/>
          <w:szCs w:val="22"/>
        </w:rPr>
        <w:t xml:space="preserve">for online </w:t>
      </w:r>
      <w:r w:rsidR="0020649F" w:rsidRPr="00570E80">
        <w:rPr>
          <w:rFonts w:ascii="Times New Roman" w:hAnsi="Times New Roman" w:cs="Times New Roman"/>
          <w:sz w:val="22"/>
          <w:szCs w:val="22"/>
        </w:rPr>
        <w:t>participation through Amazon Mechanical Turk at $5</w:t>
      </w:r>
      <w:r w:rsidR="000141DC" w:rsidRPr="00570E80">
        <w:rPr>
          <w:rFonts w:ascii="Times New Roman" w:hAnsi="Times New Roman" w:cs="Times New Roman"/>
          <w:sz w:val="22"/>
          <w:szCs w:val="22"/>
        </w:rPr>
        <w:t xml:space="preserve">/hour for </w:t>
      </w:r>
      <w:r w:rsidR="0064688F" w:rsidRPr="00570E80">
        <w:rPr>
          <w:rFonts w:ascii="Times New Roman" w:hAnsi="Times New Roman" w:cs="Times New Roman"/>
          <w:sz w:val="22"/>
          <w:szCs w:val="22"/>
        </w:rPr>
        <w:t>12</w:t>
      </w:r>
      <w:r w:rsidR="0020649F" w:rsidRPr="00570E80">
        <w:rPr>
          <w:rFonts w:ascii="Times New Roman" w:hAnsi="Times New Roman" w:cs="Times New Roman"/>
          <w:sz w:val="22"/>
          <w:szCs w:val="22"/>
        </w:rPr>
        <w:t>0 participants completing one 30-minute session</w:t>
      </w:r>
      <w:r w:rsidR="000141DC" w:rsidRPr="00570E80">
        <w:rPr>
          <w:rFonts w:ascii="Times New Roman" w:hAnsi="Times New Roman" w:cs="Times New Roman"/>
          <w:sz w:val="22"/>
          <w:szCs w:val="22"/>
        </w:rPr>
        <w:t>:</w:t>
      </w:r>
      <w:r w:rsidR="0020649F" w:rsidRPr="00570E80">
        <w:rPr>
          <w:rFonts w:ascii="Times New Roman" w:hAnsi="Times New Roman" w:cs="Times New Roman"/>
          <w:sz w:val="22"/>
          <w:szCs w:val="22"/>
        </w:rPr>
        <w:t xml:space="preserve"> $</w:t>
      </w:r>
      <w:commentRangeStart w:id="2"/>
      <w:commentRangeStart w:id="3"/>
      <w:r w:rsidR="0064688F" w:rsidRPr="00570E80">
        <w:rPr>
          <w:rFonts w:ascii="Times New Roman" w:hAnsi="Times New Roman" w:cs="Times New Roman"/>
          <w:sz w:val="22"/>
          <w:szCs w:val="22"/>
        </w:rPr>
        <w:t>300</w:t>
      </w:r>
      <w:commentRangeEnd w:id="2"/>
      <w:r w:rsidR="0064688F" w:rsidRPr="00570E80">
        <w:rPr>
          <w:rStyle w:val="CommentReference"/>
          <w:rFonts w:ascii="Times New Roman" w:hAnsi="Times New Roman" w:cs="Times New Roman"/>
        </w:rPr>
        <w:commentReference w:id="2"/>
      </w:r>
      <w:commentRangeEnd w:id="3"/>
      <w:r w:rsidR="002545CD">
        <w:rPr>
          <w:rStyle w:val="CommentReference"/>
        </w:rPr>
        <w:commentReference w:id="3"/>
      </w:r>
      <w:r w:rsidR="0064688F" w:rsidRPr="00570E80">
        <w:rPr>
          <w:rFonts w:ascii="Times New Roman" w:hAnsi="Times New Roman" w:cs="Times New Roman"/>
          <w:sz w:val="22"/>
          <w:szCs w:val="22"/>
        </w:rPr>
        <w:t>.</w:t>
      </w:r>
    </w:p>
    <w:p w14:paraId="0117396F" w14:textId="77777777" w:rsidR="003E20AE" w:rsidRPr="00570E80" w:rsidRDefault="003E20AE" w:rsidP="000F1B6F">
      <w:pPr>
        <w:spacing w:line="276" w:lineRule="auto"/>
        <w:rPr>
          <w:rFonts w:ascii="Times New Roman" w:hAnsi="Times New Roman" w:cs="Times New Roman"/>
          <w:sz w:val="22"/>
          <w:szCs w:val="22"/>
        </w:rPr>
      </w:pPr>
    </w:p>
    <w:p w14:paraId="14897203" w14:textId="55ED75B7" w:rsidR="0064688F" w:rsidRPr="003E20AE" w:rsidRDefault="00C7472D" w:rsidP="000F1B6F">
      <w:pPr>
        <w:spacing w:line="276" w:lineRule="auto"/>
        <w:rPr>
          <w:rFonts w:ascii="Times New Roman" w:hAnsi="Times New Roman" w:cs="Times New Roman"/>
          <w:b/>
          <w:sz w:val="22"/>
          <w:szCs w:val="22"/>
        </w:rPr>
      </w:pPr>
      <w:commentRangeStart w:id="4"/>
      <w:r w:rsidRPr="00570E80">
        <w:rPr>
          <w:rFonts w:ascii="Times New Roman" w:hAnsi="Times New Roman" w:cs="Times New Roman"/>
          <w:b/>
          <w:sz w:val="22"/>
          <w:szCs w:val="22"/>
        </w:rPr>
        <w:t>Background</w:t>
      </w:r>
      <w:commentRangeEnd w:id="4"/>
      <w:r w:rsidR="006B6934">
        <w:rPr>
          <w:rStyle w:val="CommentReference"/>
        </w:rPr>
        <w:commentReference w:id="4"/>
      </w:r>
    </w:p>
    <w:p w14:paraId="71E9791F" w14:textId="11C9D077" w:rsidR="001255F5" w:rsidRPr="00570E80" w:rsidRDefault="0064688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A widely studied phenomenon in </w:t>
      </w:r>
      <w:r w:rsidR="003E20AE">
        <w:rPr>
          <w:rFonts w:ascii="Times New Roman" w:hAnsi="Times New Roman" w:cs="Times New Roman"/>
          <w:sz w:val="22"/>
          <w:szCs w:val="22"/>
        </w:rPr>
        <w:t xml:space="preserve">experimental </w:t>
      </w:r>
      <w:r w:rsidRPr="00570E80">
        <w:rPr>
          <w:rFonts w:ascii="Times New Roman" w:hAnsi="Times New Roman" w:cs="Times New Roman"/>
          <w:sz w:val="22"/>
          <w:szCs w:val="22"/>
        </w:rPr>
        <w:t>cognitive psychology is the speed-ac</w:t>
      </w:r>
      <w:r w:rsidR="00E75AAD" w:rsidRPr="00570E80">
        <w:rPr>
          <w:rFonts w:ascii="Times New Roman" w:hAnsi="Times New Roman" w:cs="Times New Roman"/>
          <w:sz w:val="22"/>
          <w:szCs w:val="22"/>
        </w:rPr>
        <w:t>curacy trade-off</w:t>
      </w:r>
      <w:r w:rsidRPr="00570E80">
        <w:rPr>
          <w:rFonts w:ascii="Times New Roman" w:hAnsi="Times New Roman" w:cs="Times New Roman"/>
          <w:sz w:val="22"/>
          <w:szCs w:val="22"/>
        </w:rPr>
        <w:t xml:space="preserve">. </w:t>
      </w:r>
    </w:p>
    <w:p w14:paraId="5FC322B2" w14:textId="7E6D69E8" w:rsidR="0044373A" w:rsidRPr="00570E80" w:rsidRDefault="001255F5" w:rsidP="000F1B6F">
      <w:pPr>
        <w:spacing w:line="276" w:lineRule="auto"/>
        <w:rPr>
          <w:rFonts w:ascii="Times New Roman" w:hAnsi="Times New Roman" w:cs="Times New Roman"/>
          <w:sz w:val="22"/>
          <w:szCs w:val="22"/>
        </w:rPr>
      </w:pPr>
      <w:r w:rsidRPr="00570E80">
        <w:rPr>
          <w:rFonts w:ascii="Times New Roman" w:eastAsia="MS Mincho" w:hAnsi="Times New Roman" w:cs="Times New Roman"/>
          <w:sz w:val="22"/>
          <w:szCs w:val="22"/>
        </w:rPr>
        <w:t>Typically, if a person responds quickly, they cannot process all of the information required to make a fully informed decision, sacrificing accuracy. On the other hand, if people focus on gathering information to make a more accurate decision, they sacrifice response time (Forster, Higgins &amp; Bianco, 2003).</w:t>
      </w:r>
      <w:r w:rsidRPr="00570E80">
        <w:rPr>
          <w:rFonts w:ascii="Times New Roman" w:hAnsi="Times New Roman" w:cs="Times New Roman"/>
          <w:sz w:val="22"/>
          <w:szCs w:val="22"/>
        </w:rPr>
        <w:t xml:space="preserve"> </w:t>
      </w:r>
      <w:r w:rsidR="004825A3" w:rsidRPr="00570E80">
        <w:rPr>
          <w:rFonts w:ascii="Times New Roman" w:hAnsi="Times New Roman" w:cs="Times New Roman"/>
          <w:sz w:val="22"/>
          <w:szCs w:val="22"/>
        </w:rPr>
        <w:t>Understanding the c</w:t>
      </w:r>
      <w:r w:rsidRPr="00570E80">
        <w:rPr>
          <w:rFonts w:ascii="Times New Roman" w:hAnsi="Times New Roman" w:cs="Times New Roman"/>
          <w:sz w:val="22"/>
          <w:szCs w:val="22"/>
        </w:rPr>
        <w:t>ognitive processes</w:t>
      </w:r>
      <w:r w:rsidR="004825A3" w:rsidRPr="00570E80">
        <w:rPr>
          <w:rFonts w:ascii="Times New Roman" w:hAnsi="Times New Roman" w:cs="Times New Roman"/>
          <w:sz w:val="22"/>
          <w:szCs w:val="22"/>
        </w:rPr>
        <w:t xml:space="preserve"> that underpin time-pressure</w:t>
      </w:r>
      <w:r w:rsidRPr="00570E80">
        <w:rPr>
          <w:rFonts w:ascii="Times New Roman" w:hAnsi="Times New Roman" w:cs="Times New Roman"/>
          <w:sz w:val="22"/>
          <w:szCs w:val="22"/>
        </w:rPr>
        <w:t>d decision-</w:t>
      </w:r>
      <w:r w:rsidR="00570E80">
        <w:rPr>
          <w:rFonts w:ascii="Times New Roman" w:hAnsi="Times New Roman" w:cs="Times New Roman"/>
          <w:sz w:val="22"/>
          <w:szCs w:val="22"/>
        </w:rPr>
        <w:t xml:space="preserve">making has important implications for </w:t>
      </w:r>
      <w:r w:rsidR="00063DA1" w:rsidRPr="00570E80">
        <w:rPr>
          <w:rFonts w:ascii="Times New Roman" w:hAnsi="Times New Roman" w:cs="Times New Roman"/>
          <w:sz w:val="22"/>
          <w:szCs w:val="22"/>
        </w:rPr>
        <w:t>optimising</w:t>
      </w:r>
      <w:r w:rsidR="00D207ED" w:rsidRPr="00570E80">
        <w:rPr>
          <w:rFonts w:ascii="Times New Roman" w:hAnsi="Times New Roman" w:cs="Times New Roman"/>
          <w:sz w:val="22"/>
          <w:szCs w:val="22"/>
        </w:rPr>
        <w:t xml:space="preserve"> </w:t>
      </w:r>
      <w:r w:rsidR="00811DCE" w:rsidRPr="00570E80">
        <w:rPr>
          <w:rFonts w:ascii="Times New Roman" w:hAnsi="Times New Roman" w:cs="Times New Roman"/>
          <w:sz w:val="22"/>
          <w:szCs w:val="22"/>
        </w:rPr>
        <w:t>performance on difficult</w:t>
      </w:r>
      <w:r w:rsidRPr="00570E80">
        <w:rPr>
          <w:rFonts w:ascii="Times New Roman" w:hAnsi="Times New Roman" w:cs="Times New Roman"/>
          <w:sz w:val="22"/>
          <w:szCs w:val="22"/>
        </w:rPr>
        <w:t>, time-critical</w:t>
      </w:r>
      <w:r w:rsidR="00811DCE" w:rsidRPr="00570E80">
        <w:rPr>
          <w:rFonts w:ascii="Times New Roman" w:hAnsi="Times New Roman" w:cs="Times New Roman"/>
          <w:sz w:val="22"/>
          <w:szCs w:val="22"/>
        </w:rPr>
        <w:t xml:space="preserve"> tasks</w:t>
      </w:r>
      <w:r w:rsidRPr="00570E80">
        <w:rPr>
          <w:rFonts w:ascii="Times New Roman" w:hAnsi="Times New Roman" w:cs="Times New Roman"/>
          <w:sz w:val="22"/>
          <w:szCs w:val="22"/>
        </w:rPr>
        <w:t>.</w:t>
      </w:r>
      <w:r w:rsidR="006B4615" w:rsidRPr="00570E80">
        <w:rPr>
          <w:rFonts w:ascii="Times New Roman" w:hAnsi="Times New Roman" w:cs="Times New Roman"/>
          <w:sz w:val="22"/>
          <w:szCs w:val="22"/>
        </w:rPr>
        <w:t xml:space="preserve"> </w:t>
      </w:r>
    </w:p>
    <w:p w14:paraId="77530824" w14:textId="77777777" w:rsidR="0044373A" w:rsidRPr="00570E80" w:rsidRDefault="0044373A" w:rsidP="000F1B6F">
      <w:pPr>
        <w:spacing w:line="276" w:lineRule="auto"/>
        <w:rPr>
          <w:rFonts w:ascii="Times New Roman" w:hAnsi="Times New Roman" w:cs="Times New Roman"/>
          <w:sz w:val="22"/>
          <w:szCs w:val="22"/>
        </w:rPr>
      </w:pPr>
    </w:p>
    <w:p w14:paraId="0C9A7157" w14:textId="5020F7F2" w:rsidR="006B4615" w:rsidRPr="00570E80" w:rsidRDefault="006B4615"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Task motivation has been identified as a factor that </w:t>
      </w:r>
      <w:r w:rsidR="00597463">
        <w:rPr>
          <w:rFonts w:ascii="Times New Roman" w:hAnsi="Times New Roman" w:cs="Times New Roman"/>
          <w:sz w:val="22"/>
          <w:szCs w:val="22"/>
        </w:rPr>
        <w:t>may play</w:t>
      </w:r>
      <w:r w:rsidRPr="00570E80">
        <w:rPr>
          <w:rFonts w:ascii="Times New Roman" w:hAnsi="Times New Roman" w:cs="Times New Roman"/>
          <w:sz w:val="22"/>
          <w:szCs w:val="22"/>
        </w:rPr>
        <w:t xml:space="preserve"> a role in the strategies individuals use to make speeded decisions </w:t>
      </w:r>
      <w:r w:rsidR="00291350" w:rsidRPr="00570E80">
        <w:rPr>
          <w:rFonts w:ascii="Times New Roman" w:eastAsia="MS Mincho" w:hAnsi="Times New Roman" w:cs="Times New Roman"/>
          <w:sz w:val="22"/>
          <w:szCs w:val="22"/>
        </w:rPr>
        <w:t xml:space="preserve">(Eubanks, Wright &amp; </w:t>
      </w:r>
      <w:r w:rsidR="00291350" w:rsidRPr="003E20AE">
        <w:rPr>
          <w:rFonts w:ascii="Times New Roman" w:eastAsia="MS Mincho" w:hAnsi="Times New Roman" w:cs="Times New Roman"/>
          <w:sz w:val="22"/>
          <w:szCs w:val="22"/>
        </w:rPr>
        <w:t>Williams, 2002)</w:t>
      </w:r>
      <w:r w:rsidR="00291350" w:rsidRPr="003E20AE">
        <w:rPr>
          <w:rFonts w:ascii="Times New Roman" w:hAnsi="Times New Roman" w:cs="Times New Roman"/>
          <w:sz w:val="22"/>
          <w:szCs w:val="22"/>
        </w:rPr>
        <w:t xml:space="preserve">. </w:t>
      </w:r>
      <w:r w:rsidR="00570E80" w:rsidRPr="003E20AE">
        <w:rPr>
          <w:rFonts w:ascii="Times New Roman" w:eastAsia="MS Mincho" w:hAnsi="Times New Roman" w:cs="Times New Roman"/>
          <w:sz w:val="22"/>
          <w:szCs w:val="22"/>
        </w:rPr>
        <w:t xml:space="preserve">Different methods of participant recruitment are accompanied by different incentives for participation </w:t>
      </w:r>
      <w:r w:rsidR="00570E80" w:rsidRPr="003E20AE">
        <w:rPr>
          <w:rFonts w:ascii="Times New Roman" w:hAnsi="Times New Roman" w:cs="Times New Roman"/>
          <w:sz w:val="22"/>
          <w:szCs w:val="22"/>
        </w:rPr>
        <w:t>(i.e. course-credit, monetary remuneration)</w:t>
      </w:r>
      <w:r w:rsidR="00570E80" w:rsidRPr="003E20AE">
        <w:rPr>
          <w:rFonts w:ascii="Times New Roman" w:eastAsia="MS Mincho" w:hAnsi="Times New Roman" w:cs="Times New Roman"/>
          <w:sz w:val="22"/>
          <w:szCs w:val="22"/>
        </w:rPr>
        <w:t xml:space="preserve">. It is important to consider whether these incentives play a role in </w:t>
      </w:r>
      <w:r w:rsidR="00C0384C" w:rsidRPr="003E20AE">
        <w:rPr>
          <w:rFonts w:ascii="Times New Roman" w:eastAsia="MS Mincho" w:hAnsi="Times New Roman" w:cs="Times New Roman"/>
          <w:sz w:val="22"/>
          <w:szCs w:val="22"/>
        </w:rPr>
        <w:t xml:space="preserve">participants’ </w:t>
      </w:r>
      <w:r w:rsidR="00570E80" w:rsidRPr="003E20AE">
        <w:rPr>
          <w:rFonts w:ascii="Times New Roman" w:eastAsia="MS Mincho" w:hAnsi="Times New Roman" w:cs="Times New Roman"/>
          <w:sz w:val="22"/>
          <w:szCs w:val="22"/>
        </w:rPr>
        <w:t>attitudes towards participation, and</w:t>
      </w:r>
      <w:r w:rsidR="003E20AE" w:rsidRPr="003E20AE">
        <w:rPr>
          <w:rFonts w:ascii="Times New Roman" w:eastAsia="MS Mincho" w:hAnsi="Times New Roman" w:cs="Times New Roman"/>
          <w:sz w:val="22"/>
          <w:szCs w:val="22"/>
        </w:rPr>
        <w:t xml:space="preserve"> the way they perform</w:t>
      </w:r>
      <w:r w:rsidR="00152C28">
        <w:rPr>
          <w:rFonts w:ascii="Times New Roman" w:eastAsia="MS Mincho" w:hAnsi="Times New Roman" w:cs="Times New Roman"/>
          <w:sz w:val="22"/>
          <w:szCs w:val="22"/>
        </w:rPr>
        <w:t xml:space="preserve"> in experimental cognitive</w:t>
      </w:r>
      <w:r w:rsidR="003E20AE" w:rsidRPr="003E20AE">
        <w:rPr>
          <w:rFonts w:ascii="Times New Roman" w:eastAsia="MS Mincho" w:hAnsi="Times New Roman" w:cs="Times New Roman"/>
          <w:sz w:val="22"/>
          <w:szCs w:val="22"/>
        </w:rPr>
        <w:t xml:space="preserve"> tasks</w:t>
      </w:r>
      <w:r w:rsidR="00C0384C" w:rsidRPr="003E20AE">
        <w:rPr>
          <w:rFonts w:ascii="Times New Roman" w:eastAsia="MS Mincho" w:hAnsi="Times New Roman" w:cs="Times New Roman"/>
          <w:sz w:val="22"/>
          <w:szCs w:val="22"/>
        </w:rPr>
        <w:t>.</w:t>
      </w:r>
      <w:r w:rsidR="00C0384C">
        <w:rPr>
          <w:rFonts w:ascii="Calibri" w:eastAsia="MS Mincho" w:hAnsi="Calibri"/>
          <w:sz w:val="20"/>
          <w:szCs w:val="20"/>
        </w:rPr>
        <w:t xml:space="preserve"> </w:t>
      </w:r>
      <w:r w:rsidR="00063DA1" w:rsidRPr="00570E80">
        <w:rPr>
          <w:rFonts w:ascii="Times New Roman" w:hAnsi="Times New Roman" w:cs="Times New Roman"/>
          <w:sz w:val="22"/>
          <w:szCs w:val="22"/>
        </w:rPr>
        <w:t xml:space="preserve">Recruiting </w:t>
      </w:r>
      <w:r w:rsidR="0044373A" w:rsidRPr="00570E80">
        <w:rPr>
          <w:rFonts w:ascii="Times New Roman" w:hAnsi="Times New Roman" w:cs="Times New Roman"/>
          <w:sz w:val="22"/>
          <w:szCs w:val="22"/>
        </w:rPr>
        <w:t xml:space="preserve">from student samples is a </w:t>
      </w:r>
      <w:r w:rsidR="00063DA1" w:rsidRPr="00570E80">
        <w:rPr>
          <w:rFonts w:ascii="Times New Roman" w:hAnsi="Times New Roman" w:cs="Times New Roman"/>
          <w:sz w:val="22"/>
          <w:szCs w:val="22"/>
        </w:rPr>
        <w:t>widely used method</w:t>
      </w:r>
      <w:r w:rsidR="00C0384C">
        <w:rPr>
          <w:rFonts w:ascii="Times New Roman" w:hAnsi="Times New Roman" w:cs="Times New Roman"/>
          <w:sz w:val="22"/>
          <w:szCs w:val="22"/>
        </w:rPr>
        <w:t xml:space="preserve"> among psychological researchers</w:t>
      </w:r>
      <w:r w:rsidR="0044373A" w:rsidRPr="00570E80">
        <w:rPr>
          <w:rFonts w:ascii="Times New Roman" w:hAnsi="Times New Roman" w:cs="Times New Roman"/>
          <w:sz w:val="22"/>
          <w:szCs w:val="22"/>
        </w:rPr>
        <w:t>. An</w:t>
      </w:r>
      <w:r w:rsidR="00C0384C">
        <w:rPr>
          <w:rFonts w:ascii="Times New Roman" w:hAnsi="Times New Roman" w:cs="Times New Roman"/>
          <w:sz w:val="22"/>
          <w:szCs w:val="22"/>
        </w:rPr>
        <w:t>other</w:t>
      </w:r>
      <w:r w:rsidR="0044373A" w:rsidRPr="00570E80">
        <w:rPr>
          <w:rFonts w:ascii="Times New Roman" w:hAnsi="Times New Roman" w:cs="Times New Roman"/>
          <w:sz w:val="22"/>
          <w:szCs w:val="22"/>
        </w:rPr>
        <w:t xml:space="preserve"> important consideration is whether the time-point of semester (beginning vs. end) </w:t>
      </w:r>
      <w:r w:rsidR="00C0384C">
        <w:rPr>
          <w:rFonts w:ascii="Times New Roman" w:hAnsi="Times New Roman" w:cs="Times New Roman"/>
          <w:sz w:val="22"/>
          <w:szCs w:val="22"/>
        </w:rPr>
        <w:t>influences participants’</w:t>
      </w:r>
      <w:r w:rsidR="0044373A" w:rsidRPr="00570E80">
        <w:rPr>
          <w:rFonts w:ascii="Times New Roman" w:hAnsi="Times New Roman" w:cs="Times New Roman"/>
          <w:sz w:val="22"/>
          <w:szCs w:val="22"/>
        </w:rPr>
        <w:t xml:space="preserve"> </w:t>
      </w:r>
      <w:r w:rsidR="00C0384C">
        <w:rPr>
          <w:rFonts w:ascii="Times New Roman" w:hAnsi="Times New Roman" w:cs="Times New Roman"/>
          <w:sz w:val="22"/>
          <w:szCs w:val="22"/>
        </w:rPr>
        <w:t>perceptual task performance</w:t>
      </w:r>
      <w:r w:rsidR="0044373A" w:rsidRPr="00570E80">
        <w:rPr>
          <w:rFonts w:ascii="Times New Roman" w:hAnsi="Times New Roman" w:cs="Times New Roman"/>
          <w:sz w:val="22"/>
          <w:szCs w:val="22"/>
        </w:rPr>
        <w:t xml:space="preserve">. </w:t>
      </w:r>
      <w:r w:rsidR="003E20AE">
        <w:rPr>
          <w:rFonts w:ascii="Times New Roman" w:hAnsi="Times New Roman" w:cs="Times New Roman"/>
          <w:sz w:val="22"/>
          <w:szCs w:val="22"/>
        </w:rPr>
        <w:t>D</w:t>
      </w:r>
      <w:r w:rsidR="0044373A" w:rsidRPr="00570E80">
        <w:rPr>
          <w:rFonts w:ascii="Times New Roman" w:hAnsi="Times New Roman" w:cs="Times New Roman"/>
          <w:sz w:val="22"/>
          <w:szCs w:val="22"/>
        </w:rPr>
        <w:t>uring high-stress times (i.e. final assessment</w:t>
      </w:r>
      <w:r w:rsidR="00C0384C">
        <w:rPr>
          <w:rFonts w:ascii="Times New Roman" w:hAnsi="Times New Roman" w:cs="Times New Roman"/>
          <w:sz w:val="22"/>
          <w:szCs w:val="22"/>
        </w:rPr>
        <w:t xml:space="preserve"> at the end of semester</w:t>
      </w:r>
      <w:r w:rsidR="0044373A" w:rsidRPr="00570E80">
        <w:rPr>
          <w:rFonts w:ascii="Times New Roman" w:hAnsi="Times New Roman" w:cs="Times New Roman"/>
          <w:sz w:val="22"/>
          <w:szCs w:val="22"/>
        </w:rPr>
        <w:t xml:space="preserve">), </w:t>
      </w:r>
      <w:r w:rsidR="00152C28">
        <w:rPr>
          <w:rFonts w:ascii="Times New Roman" w:hAnsi="Times New Roman" w:cs="Times New Roman"/>
          <w:sz w:val="22"/>
          <w:szCs w:val="22"/>
        </w:rPr>
        <w:t>participants may not be as</w:t>
      </w:r>
      <w:r w:rsidR="00C0384C">
        <w:rPr>
          <w:rFonts w:ascii="Times New Roman" w:hAnsi="Times New Roman" w:cs="Times New Roman"/>
          <w:sz w:val="22"/>
          <w:szCs w:val="22"/>
        </w:rPr>
        <w:t xml:space="preserve"> motivated to exert </w:t>
      </w:r>
      <w:r w:rsidR="00152C28">
        <w:rPr>
          <w:rFonts w:ascii="Times New Roman" w:hAnsi="Times New Roman" w:cs="Times New Roman"/>
          <w:sz w:val="22"/>
          <w:szCs w:val="22"/>
        </w:rPr>
        <w:t xml:space="preserve">cognitive </w:t>
      </w:r>
      <w:r w:rsidR="00C0384C">
        <w:rPr>
          <w:rFonts w:ascii="Times New Roman" w:hAnsi="Times New Roman" w:cs="Times New Roman"/>
          <w:sz w:val="22"/>
          <w:szCs w:val="22"/>
        </w:rPr>
        <w:t>effort on a perceptual task as they</w:t>
      </w:r>
      <w:r w:rsidR="003E20AE">
        <w:rPr>
          <w:rFonts w:ascii="Times New Roman" w:hAnsi="Times New Roman" w:cs="Times New Roman"/>
          <w:sz w:val="22"/>
          <w:szCs w:val="22"/>
        </w:rPr>
        <w:t xml:space="preserve"> otherwise would be. </w:t>
      </w:r>
      <w:r w:rsidR="00C0384C">
        <w:rPr>
          <w:rFonts w:ascii="Times New Roman" w:hAnsi="Times New Roman" w:cs="Times New Roman"/>
          <w:sz w:val="22"/>
          <w:szCs w:val="22"/>
        </w:rPr>
        <w:t>Another recruitmen</w:t>
      </w:r>
      <w:r w:rsidR="00152C28">
        <w:rPr>
          <w:rFonts w:ascii="Times New Roman" w:hAnsi="Times New Roman" w:cs="Times New Roman"/>
          <w:sz w:val="22"/>
          <w:szCs w:val="22"/>
        </w:rPr>
        <w:t>t strategy is to advertise studies online for participants to complete via the web</w:t>
      </w:r>
      <w:r w:rsidR="004C3D2A">
        <w:rPr>
          <w:rFonts w:ascii="Times New Roman" w:hAnsi="Times New Roman" w:cs="Times New Roman"/>
          <w:sz w:val="22"/>
          <w:szCs w:val="22"/>
        </w:rPr>
        <w:t xml:space="preserve"> with financial remuneration</w:t>
      </w:r>
      <w:r w:rsidR="00152C28">
        <w:rPr>
          <w:rFonts w:ascii="Times New Roman" w:hAnsi="Times New Roman" w:cs="Times New Roman"/>
          <w:sz w:val="22"/>
          <w:szCs w:val="22"/>
        </w:rPr>
        <w:t>.</w:t>
      </w:r>
      <w:r w:rsidR="00C0384C">
        <w:rPr>
          <w:rFonts w:ascii="Times New Roman" w:hAnsi="Times New Roman" w:cs="Times New Roman"/>
          <w:sz w:val="22"/>
          <w:szCs w:val="22"/>
        </w:rPr>
        <w:t xml:space="preserve"> </w:t>
      </w:r>
      <w:r w:rsidR="00BA20C2">
        <w:rPr>
          <w:rFonts w:ascii="Times New Roman" w:hAnsi="Times New Roman" w:cs="Times New Roman"/>
          <w:sz w:val="22"/>
          <w:szCs w:val="22"/>
        </w:rPr>
        <w:t xml:space="preserve">Outside </w:t>
      </w:r>
      <w:r w:rsidR="003E20AE">
        <w:rPr>
          <w:rFonts w:ascii="Times New Roman" w:hAnsi="Times New Roman" w:cs="Times New Roman"/>
          <w:sz w:val="22"/>
          <w:szCs w:val="22"/>
        </w:rPr>
        <w:t xml:space="preserve">a research lab environment </w:t>
      </w:r>
      <w:r w:rsidR="00BA20C2">
        <w:rPr>
          <w:rFonts w:ascii="Times New Roman" w:hAnsi="Times New Roman" w:cs="Times New Roman"/>
          <w:sz w:val="22"/>
          <w:szCs w:val="22"/>
        </w:rPr>
        <w:t>with a sense of</w:t>
      </w:r>
      <w:r w:rsidR="003E20AE">
        <w:rPr>
          <w:rFonts w:ascii="Times New Roman" w:hAnsi="Times New Roman" w:cs="Times New Roman"/>
          <w:sz w:val="22"/>
          <w:szCs w:val="22"/>
        </w:rPr>
        <w:t xml:space="preserve"> anonymity, participants may perform differently than </w:t>
      </w:r>
      <w:r w:rsidR="004C3D2A">
        <w:rPr>
          <w:rFonts w:ascii="Times New Roman" w:hAnsi="Times New Roman" w:cs="Times New Roman"/>
          <w:sz w:val="22"/>
          <w:szCs w:val="22"/>
        </w:rPr>
        <w:t xml:space="preserve">those who are recruited with a financial incentive and are </w:t>
      </w:r>
      <w:r w:rsidR="00BA20C2">
        <w:rPr>
          <w:rFonts w:ascii="Times New Roman" w:hAnsi="Times New Roman" w:cs="Times New Roman"/>
          <w:sz w:val="22"/>
          <w:szCs w:val="22"/>
        </w:rPr>
        <w:t>overseen by an experimenter.</w:t>
      </w:r>
    </w:p>
    <w:p w14:paraId="207A1AE9" w14:textId="77777777" w:rsidR="006B4615" w:rsidRPr="00570E80" w:rsidRDefault="006B4615" w:rsidP="000F1B6F">
      <w:pPr>
        <w:spacing w:line="276" w:lineRule="auto"/>
        <w:rPr>
          <w:rFonts w:ascii="Times New Roman" w:hAnsi="Times New Roman" w:cs="Times New Roman"/>
          <w:sz w:val="22"/>
          <w:szCs w:val="22"/>
        </w:rPr>
      </w:pPr>
    </w:p>
    <w:p w14:paraId="476C4377" w14:textId="1EDE76CD" w:rsidR="0044373A" w:rsidRPr="00570E80" w:rsidRDefault="006B4615"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This study aims to investigate performance on a perceptual </w:t>
      </w:r>
      <w:r w:rsidR="004C3D2A">
        <w:rPr>
          <w:rFonts w:ascii="Times New Roman" w:hAnsi="Times New Roman" w:cs="Times New Roman"/>
          <w:sz w:val="22"/>
          <w:szCs w:val="22"/>
        </w:rPr>
        <w:t xml:space="preserve">discrimination </w:t>
      </w:r>
      <w:r w:rsidRPr="00570E80">
        <w:rPr>
          <w:rFonts w:ascii="Times New Roman" w:hAnsi="Times New Roman" w:cs="Times New Roman"/>
          <w:sz w:val="22"/>
          <w:szCs w:val="22"/>
        </w:rPr>
        <w:t xml:space="preserve">task as a function of </w:t>
      </w:r>
      <w:r w:rsidR="004C3D2A">
        <w:rPr>
          <w:rFonts w:ascii="Times New Roman" w:hAnsi="Times New Roman" w:cs="Times New Roman"/>
          <w:sz w:val="22"/>
          <w:szCs w:val="22"/>
        </w:rPr>
        <w:t xml:space="preserve">task </w:t>
      </w:r>
      <w:r w:rsidRPr="00570E80">
        <w:rPr>
          <w:rFonts w:ascii="Times New Roman" w:hAnsi="Times New Roman" w:cs="Times New Roman"/>
          <w:sz w:val="22"/>
          <w:szCs w:val="22"/>
        </w:rPr>
        <w:t xml:space="preserve">instruction (speed vs. accuracy emphasis), participant recruitment method (course-credit, paid or online-paid), and time-point (start vs. end of academic semester). </w:t>
      </w:r>
      <w:r w:rsidR="001255F5" w:rsidRPr="00570E80">
        <w:rPr>
          <w:rFonts w:ascii="Times New Roman" w:hAnsi="Times New Roman" w:cs="Times New Roman"/>
          <w:sz w:val="22"/>
          <w:szCs w:val="22"/>
        </w:rPr>
        <w:t xml:space="preserve">Analyses for this study involve fitting </w:t>
      </w:r>
      <w:r w:rsidR="0020548D" w:rsidRPr="00570E80">
        <w:rPr>
          <w:rFonts w:ascii="Times New Roman" w:hAnsi="Times New Roman" w:cs="Times New Roman"/>
          <w:sz w:val="22"/>
          <w:szCs w:val="22"/>
        </w:rPr>
        <w:t>a</w:t>
      </w:r>
      <w:r w:rsidR="00CC3F74" w:rsidRPr="00570E80">
        <w:rPr>
          <w:rFonts w:ascii="Times New Roman" w:hAnsi="Times New Roman" w:cs="Times New Roman"/>
          <w:sz w:val="22"/>
          <w:szCs w:val="22"/>
        </w:rPr>
        <w:t xml:space="preserve"> mathematical </w:t>
      </w:r>
      <w:r w:rsidR="001255F5" w:rsidRPr="00570E80">
        <w:rPr>
          <w:rFonts w:ascii="Times New Roman" w:hAnsi="Times New Roman" w:cs="Times New Roman"/>
          <w:sz w:val="22"/>
          <w:szCs w:val="22"/>
        </w:rPr>
        <w:t xml:space="preserve">model to response time and accuracy data to gain insight into the temporal components of decision-making. </w:t>
      </w:r>
      <w:r w:rsidR="00063DA1" w:rsidRPr="00570E80">
        <w:rPr>
          <w:rFonts w:ascii="Times New Roman" w:hAnsi="Times New Roman" w:cs="Times New Roman"/>
          <w:sz w:val="22"/>
          <w:szCs w:val="22"/>
        </w:rPr>
        <w:t>A</w:t>
      </w:r>
      <w:r w:rsidR="00CC3F74" w:rsidRPr="00570E80">
        <w:rPr>
          <w:rFonts w:ascii="Times New Roman" w:hAnsi="Times New Roman" w:cs="Times New Roman"/>
          <w:sz w:val="22"/>
          <w:szCs w:val="22"/>
        </w:rPr>
        <w:t xml:space="preserve">pplying a formal model of the decision-making processes </w:t>
      </w:r>
      <w:r w:rsidR="00063DA1" w:rsidRPr="00570E80">
        <w:rPr>
          <w:rFonts w:ascii="Times New Roman" w:hAnsi="Times New Roman" w:cs="Times New Roman"/>
          <w:sz w:val="22"/>
          <w:szCs w:val="22"/>
        </w:rPr>
        <w:t>allows us</w:t>
      </w:r>
      <w:r w:rsidR="00CC3F74" w:rsidRPr="00570E80">
        <w:rPr>
          <w:rFonts w:ascii="Times New Roman" w:hAnsi="Times New Roman" w:cs="Times New Roman"/>
          <w:sz w:val="22"/>
          <w:szCs w:val="22"/>
        </w:rPr>
        <w:t xml:space="preserve"> to disentangle the time costs associated with the quality of information driving the decision process </w:t>
      </w:r>
      <w:r w:rsidR="00CC3F74" w:rsidRPr="00570E80">
        <w:rPr>
          <w:rFonts w:ascii="Times New Roman" w:hAnsi="Times New Roman" w:cs="Times New Roman"/>
          <w:sz w:val="22"/>
          <w:szCs w:val="22"/>
        </w:rPr>
        <w:lastRenderedPageBreak/>
        <w:t>(i.e., decisions based on low-quality information or difficult stimuli tend to take longer), or time-costs associated with t</w:t>
      </w:r>
      <w:r w:rsidR="00BA20C2">
        <w:rPr>
          <w:rFonts w:ascii="Times New Roman" w:hAnsi="Times New Roman" w:cs="Times New Roman"/>
          <w:sz w:val="22"/>
          <w:szCs w:val="22"/>
        </w:rPr>
        <w:t>he</w:t>
      </w:r>
      <w:r w:rsidR="00CC3F74" w:rsidRPr="00570E80">
        <w:rPr>
          <w:rFonts w:ascii="Times New Roman" w:hAnsi="Times New Roman" w:cs="Times New Roman"/>
          <w:sz w:val="22"/>
          <w:szCs w:val="22"/>
        </w:rPr>
        <w:t xml:space="preserve"> </w:t>
      </w:r>
      <w:r w:rsidR="004C3D2A">
        <w:rPr>
          <w:rFonts w:ascii="Times New Roman" w:hAnsi="Times New Roman" w:cs="Times New Roman"/>
          <w:sz w:val="22"/>
          <w:szCs w:val="22"/>
        </w:rPr>
        <w:t xml:space="preserve">decision </w:t>
      </w:r>
      <w:r w:rsidR="00BA20C2">
        <w:rPr>
          <w:rFonts w:ascii="Times New Roman" w:hAnsi="Times New Roman" w:cs="Times New Roman"/>
          <w:sz w:val="22"/>
          <w:szCs w:val="22"/>
        </w:rPr>
        <w:t>threshold</w:t>
      </w:r>
      <w:r w:rsidR="00152C28">
        <w:rPr>
          <w:rFonts w:ascii="Times New Roman" w:hAnsi="Times New Roman" w:cs="Times New Roman"/>
          <w:sz w:val="22"/>
          <w:szCs w:val="22"/>
        </w:rPr>
        <w:t xml:space="preserve"> </w:t>
      </w:r>
      <w:r w:rsidR="00070C25" w:rsidRPr="00570E80">
        <w:rPr>
          <w:rFonts w:ascii="Times New Roman" w:hAnsi="Times New Roman" w:cs="Times New Roman"/>
          <w:sz w:val="22"/>
          <w:szCs w:val="22"/>
        </w:rPr>
        <w:t xml:space="preserve">(i.e., </w:t>
      </w:r>
      <w:r w:rsidR="004C3D2A">
        <w:rPr>
          <w:rFonts w:ascii="Times New Roman" w:hAnsi="Times New Roman" w:cs="Times New Roman"/>
          <w:sz w:val="22"/>
          <w:szCs w:val="22"/>
        </w:rPr>
        <w:t>the amount of</w:t>
      </w:r>
      <w:r w:rsidR="00152C28">
        <w:rPr>
          <w:rFonts w:ascii="Times New Roman" w:hAnsi="Times New Roman" w:cs="Times New Roman"/>
          <w:sz w:val="22"/>
          <w:szCs w:val="22"/>
        </w:rPr>
        <w:t xml:space="preserve"> evidence </w:t>
      </w:r>
      <w:r w:rsidR="004C3D2A">
        <w:rPr>
          <w:rFonts w:ascii="Times New Roman" w:hAnsi="Times New Roman" w:cs="Times New Roman"/>
          <w:sz w:val="22"/>
          <w:szCs w:val="22"/>
        </w:rPr>
        <w:t xml:space="preserve">accumulated </w:t>
      </w:r>
      <w:r w:rsidR="00CC3F74" w:rsidRPr="00570E80">
        <w:rPr>
          <w:rFonts w:ascii="Times New Roman" w:hAnsi="Times New Roman" w:cs="Times New Roman"/>
          <w:sz w:val="22"/>
          <w:szCs w:val="22"/>
        </w:rPr>
        <w:t>before reaching a decision</w:t>
      </w:r>
      <w:r w:rsidR="004C3D2A">
        <w:rPr>
          <w:rFonts w:ascii="Times New Roman" w:hAnsi="Times New Roman" w:cs="Times New Roman"/>
          <w:sz w:val="22"/>
          <w:szCs w:val="22"/>
        </w:rPr>
        <w:t>; i.e. may increase under accuracy emphasis</w:t>
      </w:r>
      <w:r w:rsidR="00CC3F74" w:rsidRPr="00570E80">
        <w:rPr>
          <w:rFonts w:ascii="Times New Roman" w:hAnsi="Times New Roman" w:cs="Times New Roman"/>
          <w:sz w:val="22"/>
          <w:szCs w:val="22"/>
        </w:rPr>
        <w:t xml:space="preserve">). </w:t>
      </w:r>
      <w:r w:rsidR="00070C25" w:rsidRPr="00570E80">
        <w:rPr>
          <w:rFonts w:ascii="Times New Roman" w:hAnsi="Times New Roman" w:cs="Times New Roman"/>
          <w:sz w:val="22"/>
          <w:szCs w:val="22"/>
        </w:rPr>
        <w:t>A</w:t>
      </w:r>
      <w:r w:rsidR="00CC3F74" w:rsidRPr="00570E80">
        <w:rPr>
          <w:rFonts w:ascii="Times New Roman" w:hAnsi="Times New Roman" w:cs="Times New Roman"/>
          <w:sz w:val="22"/>
          <w:szCs w:val="22"/>
        </w:rPr>
        <w:t xml:space="preserve"> robust account of decision-making </w:t>
      </w:r>
      <w:r w:rsidR="00152C28">
        <w:rPr>
          <w:rFonts w:ascii="Times New Roman" w:hAnsi="Times New Roman" w:cs="Times New Roman"/>
          <w:sz w:val="22"/>
          <w:szCs w:val="22"/>
        </w:rPr>
        <w:t>processes can</w:t>
      </w:r>
      <w:r w:rsidR="00BA20C2">
        <w:rPr>
          <w:rFonts w:ascii="Times New Roman" w:hAnsi="Times New Roman" w:cs="Times New Roman"/>
          <w:sz w:val="22"/>
          <w:szCs w:val="22"/>
        </w:rPr>
        <w:t xml:space="preserve"> </w:t>
      </w:r>
      <w:r w:rsidR="00CC3F74" w:rsidRPr="00570E80">
        <w:rPr>
          <w:rFonts w:ascii="Times New Roman" w:hAnsi="Times New Roman" w:cs="Times New Roman"/>
          <w:sz w:val="22"/>
          <w:szCs w:val="22"/>
        </w:rPr>
        <w:t>be achieved</w:t>
      </w:r>
      <w:r w:rsidR="00BA20C2">
        <w:rPr>
          <w:rFonts w:ascii="Times New Roman" w:hAnsi="Times New Roman" w:cs="Times New Roman"/>
          <w:sz w:val="22"/>
          <w:szCs w:val="22"/>
        </w:rPr>
        <w:t xml:space="preserve"> through modelling</w:t>
      </w:r>
      <w:r w:rsidR="00152C28">
        <w:rPr>
          <w:rFonts w:ascii="Times New Roman" w:hAnsi="Times New Roman" w:cs="Times New Roman"/>
          <w:sz w:val="22"/>
          <w:szCs w:val="22"/>
        </w:rPr>
        <w:t>, allowing us</w:t>
      </w:r>
      <w:r w:rsidR="00CC3F74" w:rsidRPr="00570E80">
        <w:rPr>
          <w:rFonts w:ascii="Times New Roman" w:hAnsi="Times New Roman" w:cs="Times New Roman"/>
          <w:sz w:val="22"/>
          <w:szCs w:val="22"/>
        </w:rPr>
        <w:t xml:space="preserve"> to investigate </w:t>
      </w:r>
      <w:r w:rsidR="00152C28">
        <w:rPr>
          <w:rFonts w:ascii="Times New Roman" w:hAnsi="Times New Roman" w:cs="Times New Roman"/>
          <w:sz w:val="22"/>
          <w:szCs w:val="22"/>
        </w:rPr>
        <w:t>whether cognitive processes may differ depending on</w:t>
      </w:r>
      <w:r w:rsidR="00BA20C2">
        <w:rPr>
          <w:rFonts w:ascii="Times New Roman" w:hAnsi="Times New Roman" w:cs="Times New Roman"/>
          <w:sz w:val="22"/>
          <w:szCs w:val="22"/>
        </w:rPr>
        <w:t xml:space="preserve"> participant circumstances (</w:t>
      </w:r>
      <w:r w:rsidR="00152C28">
        <w:rPr>
          <w:rFonts w:ascii="Times New Roman" w:hAnsi="Times New Roman" w:cs="Times New Roman"/>
          <w:sz w:val="22"/>
          <w:szCs w:val="22"/>
        </w:rPr>
        <w:t xml:space="preserve">participation </w:t>
      </w:r>
      <w:r w:rsidR="00BA20C2">
        <w:rPr>
          <w:rFonts w:ascii="Times New Roman" w:hAnsi="Times New Roman" w:cs="Times New Roman"/>
          <w:sz w:val="22"/>
          <w:szCs w:val="22"/>
        </w:rPr>
        <w:t xml:space="preserve">incentive and time-point). </w:t>
      </w:r>
    </w:p>
    <w:p w14:paraId="65BCC320" w14:textId="77777777" w:rsidR="00CC3F74" w:rsidRPr="00570E80" w:rsidRDefault="00CC3F74" w:rsidP="000F1B6F">
      <w:pPr>
        <w:spacing w:line="276" w:lineRule="auto"/>
        <w:rPr>
          <w:rFonts w:ascii="Times New Roman" w:hAnsi="Times New Roman" w:cs="Times New Roman"/>
        </w:rPr>
      </w:pPr>
    </w:p>
    <w:p w14:paraId="37C35579" w14:textId="28ED50A2" w:rsidR="00B972D5" w:rsidRPr="00570E80" w:rsidRDefault="00070C25"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The participants’ time and effort will provide data able to assist in the fine-grained investigation of motivation and the speed-accuracy trade-off using a novel model-based approach. </w:t>
      </w:r>
      <w:r w:rsidR="008E3B0E" w:rsidRPr="00570E80">
        <w:rPr>
          <w:rFonts w:ascii="Times New Roman" w:hAnsi="Times New Roman" w:cs="Times New Roman"/>
          <w:sz w:val="22"/>
          <w:szCs w:val="22"/>
        </w:rPr>
        <w:t xml:space="preserve">This study is </w:t>
      </w:r>
      <w:r w:rsidR="008656C2" w:rsidRPr="00570E80">
        <w:rPr>
          <w:rFonts w:ascii="Times New Roman" w:hAnsi="Times New Roman" w:cs="Times New Roman"/>
          <w:sz w:val="22"/>
          <w:szCs w:val="22"/>
        </w:rPr>
        <w:t>t</w:t>
      </w:r>
      <w:r w:rsidR="00B972D5" w:rsidRPr="00570E80">
        <w:rPr>
          <w:rFonts w:ascii="Times New Roman" w:hAnsi="Times New Roman" w:cs="Times New Roman"/>
          <w:sz w:val="22"/>
          <w:szCs w:val="22"/>
        </w:rPr>
        <w:t>he</w:t>
      </w:r>
      <w:r w:rsidR="008E3B0E" w:rsidRPr="00570E80">
        <w:rPr>
          <w:rFonts w:ascii="Times New Roman" w:hAnsi="Times New Roman" w:cs="Times New Roman"/>
          <w:sz w:val="22"/>
          <w:szCs w:val="22"/>
        </w:rPr>
        <w:t xml:space="preserve"> first </w:t>
      </w:r>
      <w:r w:rsidR="009E0DC2">
        <w:rPr>
          <w:rFonts w:ascii="Times New Roman" w:hAnsi="Times New Roman" w:cs="Times New Roman"/>
          <w:sz w:val="22"/>
          <w:szCs w:val="22"/>
        </w:rPr>
        <w:t>to investigate</w:t>
      </w:r>
      <w:r w:rsidR="008C4709">
        <w:rPr>
          <w:rFonts w:ascii="Times New Roman" w:hAnsi="Times New Roman" w:cs="Times New Roman"/>
          <w:sz w:val="22"/>
          <w:szCs w:val="22"/>
        </w:rPr>
        <w:t xml:space="preserve"> </w:t>
      </w:r>
      <w:r w:rsidR="00B972D5" w:rsidRPr="00570E80">
        <w:rPr>
          <w:rFonts w:ascii="Times New Roman" w:hAnsi="Times New Roman" w:cs="Times New Roman"/>
          <w:sz w:val="22"/>
          <w:szCs w:val="22"/>
        </w:rPr>
        <w:t xml:space="preserve">whether </w:t>
      </w:r>
      <w:r w:rsidR="008C4709">
        <w:rPr>
          <w:rFonts w:ascii="Times New Roman" w:hAnsi="Times New Roman" w:cs="Times New Roman"/>
          <w:sz w:val="22"/>
          <w:szCs w:val="22"/>
        </w:rPr>
        <w:t>recruitment-based</w:t>
      </w:r>
      <w:r w:rsidR="008E3B0E" w:rsidRPr="00570E80">
        <w:rPr>
          <w:rFonts w:ascii="Times New Roman" w:hAnsi="Times New Roman" w:cs="Times New Roman"/>
          <w:sz w:val="22"/>
          <w:szCs w:val="22"/>
        </w:rPr>
        <w:t xml:space="preserve"> factors i</w:t>
      </w:r>
      <w:r w:rsidRPr="00570E80">
        <w:rPr>
          <w:rFonts w:ascii="Times New Roman" w:hAnsi="Times New Roman" w:cs="Times New Roman"/>
          <w:sz w:val="22"/>
          <w:szCs w:val="22"/>
        </w:rPr>
        <w:t>nfluence</w:t>
      </w:r>
      <w:r w:rsidR="008C4709">
        <w:rPr>
          <w:rFonts w:ascii="Times New Roman" w:hAnsi="Times New Roman" w:cs="Times New Roman"/>
          <w:sz w:val="22"/>
          <w:szCs w:val="22"/>
        </w:rPr>
        <w:t xml:space="preserve"> cognitive processes </w:t>
      </w:r>
      <w:r w:rsidR="009E0DC2">
        <w:rPr>
          <w:rFonts w:ascii="Times New Roman" w:hAnsi="Times New Roman" w:cs="Times New Roman"/>
          <w:sz w:val="22"/>
          <w:szCs w:val="22"/>
        </w:rPr>
        <w:t xml:space="preserve">and performance on </w:t>
      </w:r>
      <w:r w:rsidR="008C4709">
        <w:rPr>
          <w:rFonts w:ascii="Times New Roman" w:hAnsi="Times New Roman" w:cs="Times New Roman"/>
          <w:sz w:val="22"/>
          <w:szCs w:val="22"/>
        </w:rPr>
        <w:t>a</w:t>
      </w:r>
      <w:r w:rsidRPr="00570E80">
        <w:rPr>
          <w:rFonts w:ascii="Times New Roman" w:hAnsi="Times New Roman" w:cs="Times New Roman"/>
          <w:sz w:val="22"/>
          <w:szCs w:val="22"/>
        </w:rPr>
        <w:t xml:space="preserve"> </w:t>
      </w:r>
      <w:r w:rsidR="00CC3F74" w:rsidRPr="00570E80">
        <w:rPr>
          <w:rFonts w:ascii="Times New Roman" w:hAnsi="Times New Roman" w:cs="Times New Roman"/>
          <w:sz w:val="22"/>
          <w:szCs w:val="22"/>
        </w:rPr>
        <w:t xml:space="preserve">perceptual </w:t>
      </w:r>
      <w:r w:rsidR="008C4709">
        <w:rPr>
          <w:rFonts w:ascii="Times New Roman" w:hAnsi="Times New Roman" w:cs="Times New Roman"/>
          <w:sz w:val="22"/>
          <w:szCs w:val="22"/>
        </w:rPr>
        <w:t xml:space="preserve">task. </w:t>
      </w:r>
      <w:r w:rsidR="008656C2" w:rsidRPr="00570E80">
        <w:rPr>
          <w:rFonts w:ascii="Times New Roman" w:hAnsi="Times New Roman" w:cs="Times New Roman"/>
          <w:sz w:val="22"/>
          <w:szCs w:val="22"/>
        </w:rPr>
        <w:t>Findings</w:t>
      </w:r>
      <w:r w:rsidR="00396EBE" w:rsidRPr="00570E80">
        <w:rPr>
          <w:rFonts w:ascii="Times New Roman" w:hAnsi="Times New Roman" w:cs="Times New Roman"/>
          <w:sz w:val="22"/>
          <w:szCs w:val="22"/>
        </w:rPr>
        <w:t xml:space="preserve"> </w:t>
      </w:r>
      <w:r w:rsidR="009E0DC2">
        <w:rPr>
          <w:rFonts w:ascii="Times New Roman" w:hAnsi="Times New Roman" w:cs="Times New Roman"/>
          <w:sz w:val="22"/>
          <w:szCs w:val="22"/>
        </w:rPr>
        <w:t xml:space="preserve">will contribute to a scarcely studied area of research that will help to </w:t>
      </w:r>
      <w:r w:rsidR="00396EBE" w:rsidRPr="00570E80">
        <w:rPr>
          <w:rFonts w:ascii="Times New Roman" w:hAnsi="Times New Roman" w:cs="Times New Roman"/>
          <w:sz w:val="22"/>
          <w:szCs w:val="22"/>
        </w:rPr>
        <w:t xml:space="preserve">inform researchers’ </w:t>
      </w:r>
      <w:r w:rsidR="009E0DC2">
        <w:rPr>
          <w:rFonts w:ascii="Times New Roman" w:hAnsi="Times New Roman" w:cs="Times New Roman"/>
          <w:sz w:val="22"/>
          <w:szCs w:val="22"/>
        </w:rPr>
        <w:t xml:space="preserve">future </w:t>
      </w:r>
      <w:r w:rsidR="008656C2" w:rsidRPr="00570E80">
        <w:rPr>
          <w:rFonts w:ascii="Times New Roman" w:hAnsi="Times New Roman" w:cs="Times New Roman"/>
          <w:sz w:val="22"/>
          <w:szCs w:val="22"/>
        </w:rPr>
        <w:t>recruitment choices</w:t>
      </w:r>
      <w:r w:rsidR="009E0DC2">
        <w:rPr>
          <w:rFonts w:ascii="Times New Roman" w:hAnsi="Times New Roman" w:cs="Times New Roman"/>
          <w:sz w:val="22"/>
          <w:szCs w:val="22"/>
        </w:rPr>
        <w:t xml:space="preserve">, and </w:t>
      </w:r>
      <w:r w:rsidR="00152C28">
        <w:rPr>
          <w:rFonts w:ascii="Times New Roman" w:hAnsi="Times New Roman" w:cs="Times New Roman"/>
          <w:sz w:val="22"/>
          <w:szCs w:val="22"/>
        </w:rPr>
        <w:t>may</w:t>
      </w:r>
      <w:r w:rsidR="00BA20C2">
        <w:rPr>
          <w:rFonts w:ascii="Times New Roman" w:hAnsi="Times New Roman" w:cs="Times New Roman"/>
          <w:sz w:val="22"/>
          <w:szCs w:val="22"/>
        </w:rPr>
        <w:t xml:space="preserve"> </w:t>
      </w:r>
      <w:r w:rsidR="009E0DC2">
        <w:rPr>
          <w:rFonts w:ascii="Times New Roman" w:hAnsi="Times New Roman" w:cs="Times New Roman"/>
          <w:sz w:val="22"/>
          <w:szCs w:val="22"/>
        </w:rPr>
        <w:t>p</w:t>
      </w:r>
      <w:r w:rsidR="00BA20C2">
        <w:rPr>
          <w:rFonts w:ascii="Times New Roman" w:hAnsi="Times New Roman" w:cs="Times New Roman"/>
          <w:sz w:val="22"/>
          <w:szCs w:val="22"/>
        </w:rPr>
        <w:t xml:space="preserve">rovide relevant </w:t>
      </w:r>
      <w:r w:rsidR="009E0DC2">
        <w:rPr>
          <w:rFonts w:ascii="Times New Roman" w:hAnsi="Times New Roman" w:cs="Times New Roman"/>
          <w:sz w:val="22"/>
          <w:szCs w:val="22"/>
        </w:rPr>
        <w:t xml:space="preserve">insight in which to interpret </w:t>
      </w:r>
      <w:r w:rsidR="00BA20C2">
        <w:rPr>
          <w:rFonts w:ascii="Times New Roman" w:hAnsi="Times New Roman" w:cs="Times New Roman"/>
          <w:sz w:val="22"/>
          <w:szCs w:val="22"/>
        </w:rPr>
        <w:t xml:space="preserve">other </w:t>
      </w:r>
      <w:r w:rsidR="00152C28">
        <w:rPr>
          <w:rFonts w:ascii="Times New Roman" w:hAnsi="Times New Roman" w:cs="Times New Roman"/>
          <w:sz w:val="22"/>
          <w:szCs w:val="22"/>
        </w:rPr>
        <w:t>findings</w:t>
      </w:r>
      <w:r w:rsidR="009E0DC2">
        <w:rPr>
          <w:rFonts w:ascii="Times New Roman" w:hAnsi="Times New Roman" w:cs="Times New Roman"/>
          <w:sz w:val="22"/>
          <w:szCs w:val="22"/>
        </w:rPr>
        <w:t xml:space="preserve">. </w:t>
      </w:r>
    </w:p>
    <w:p w14:paraId="629234FB" w14:textId="77777777" w:rsidR="00C7472D" w:rsidRPr="00570E80" w:rsidRDefault="00C7472D" w:rsidP="000F1B6F">
      <w:pPr>
        <w:spacing w:line="276" w:lineRule="auto"/>
        <w:rPr>
          <w:rFonts w:ascii="Times New Roman" w:hAnsi="Times New Roman" w:cs="Times New Roman"/>
          <w:sz w:val="22"/>
          <w:szCs w:val="22"/>
        </w:rPr>
      </w:pPr>
    </w:p>
    <w:p w14:paraId="1E076DD5" w14:textId="77777777" w:rsidR="009B6F98" w:rsidRPr="00570E80" w:rsidRDefault="009B6F98"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Project Design</w:t>
      </w:r>
    </w:p>
    <w:p w14:paraId="1E0D4665" w14:textId="77777777" w:rsidR="009B6F98" w:rsidRPr="00570E80" w:rsidRDefault="009B6F98"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Research Project Settings</w:t>
      </w:r>
    </w:p>
    <w:p w14:paraId="7E524523" w14:textId="77777777" w:rsidR="009B6F98" w:rsidRPr="00570E80" w:rsidRDefault="009B6F98"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The project will be completed in the School of Psychology at th</w:t>
      </w:r>
      <w:r w:rsidR="00C25FCF" w:rsidRPr="00570E80">
        <w:rPr>
          <w:rFonts w:ascii="Times New Roman" w:hAnsi="Times New Roman" w:cs="Times New Roman"/>
          <w:sz w:val="22"/>
          <w:szCs w:val="22"/>
        </w:rPr>
        <w:t xml:space="preserve">e University of Queensland, or via the web through online recruiting platforms. </w:t>
      </w:r>
    </w:p>
    <w:p w14:paraId="3533559D" w14:textId="77777777" w:rsidR="009B6F98" w:rsidRPr="00570E80" w:rsidRDefault="009B6F98" w:rsidP="000F1B6F">
      <w:pPr>
        <w:spacing w:line="276" w:lineRule="auto"/>
        <w:rPr>
          <w:rFonts w:ascii="Times New Roman" w:hAnsi="Times New Roman" w:cs="Times New Roman"/>
          <w:i/>
          <w:sz w:val="22"/>
          <w:szCs w:val="22"/>
        </w:rPr>
      </w:pPr>
      <w:bookmarkStart w:id="5" w:name="_GoBack"/>
      <w:bookmarkEnd w:id="5"/>
    </w:p>
    <w:p w14:paraId="0D68324B" w14:textId="77777777" w:rsidR="00C03ACA" w:rsidRPr="00570E80" w:rsidRDefault="0020649F"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Methodological Approach and Statistical Power Issues</w:t>
      </w:r>
    </w:p>
    <w:p w14:paraId="596928E0" w14:textId="4F6515CD" w:rsidR="00070C25" w:rsidRPr="00570E80" w:rsidRDefault="00654F2A"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This stu</w:t>
      </w:r>
      <w:r w:rsidR="006A0E08">
        <w:rPr>
          <w:rFonts w:ascii="Times New Roman" w:hAnsi="Times New Roman" w:cs="Times New Roman"/>
          <w:sz w:val="22"/>
          <w:szCs w:val="22"/>
        </w:rPr>
        <w:t>dy uses</w:t>
      </w:r>
      <w:r w:rsidR="00D82300" w:rsidRPr="00570E80">
        <w:rPr>
          <w:rFonts w:ascii="Times New Roman" w:hAnsi="Times New Roman" w:cs="Times New Roman"/>
          <w:sz w:val="22"/>
          <w:szCs w:val="22"/>
        </w:rPr>
        <w:t xml:space="preserve"> a</w:t>
      </w:r>
      <w:r w:rsidR="008E3B0E" w:rsidRPr="00570E80">
        <w:rPr>
          <w:rFonts w:ascii="Times New Roman" w:hAnsi="Times New Roman" w:cs="Times New Roman"/>
          <w:sz w:val="22"/>
          <w:szCs w:val="22"/>
        </w:rPr>
        <w:t xml:space="preserve"> 2 (start vs. end of semester) by 3 (recruitment method; paid, course-credit, online-paid) by 2 (emphasis; speed vs. accuracy)</w:t>
      </w:r>
      <w:r w:rsidR="006A0E08">
        <w:rPr>
          <w:rFonts w:ascii="Times New Roman" w:hAnsi="Times New Roman" w:cs="Times New Roman"/>
          <w:sz w:val="22"/>
          <w:szCs w:val="22"/>
        </w:rPr>
        <w:t xml:space="preserve"> </w:t>
      </w:r>
      <w:r w:rsidR="00D82300" w:rsidRPr="00570E80">
        <w:rPr>
          <w:rFonts w:ascii="Times New Roman" w:hAnsi="Times New Roman" w:cs="Times New Roman"/>
          <w:sz w:val="22"/>
          <w:szCs w:val="22"/>
        </w:rPr>
        <w:t>mixed design</w:t>
      </w:r>
      <w:r w:rsidR="0077154C" w:rsidRPr="00570E80">
        <w:rPr>
          <w:rFonts w:ascii="Times New Roman" w:hAnsi="Times New Roman" w:cs="Times New Roman"/>
          <w:sz w:val="22"/>
          <w:szCs w:val="22"/>
        </w:rPr>
        <w:t>, with r</w:t>
      </w:r>
      <w:r w:rsidRPr="00570E80">
        <w:rPr>
          <w:rFonts w:ascii="Times New Roman" w:hAnsi="Times New Roman" w:cs="Times New Roman"/>
          <w:sz w:val="22"/>
          <w:szCs w:val="22"/>
        </w:rPr>
        <w:t>ecru</w:t>
      </w:r>
      <w:r w:rsidR="0077154C" w:rsidRPr="00570E80">
        <w:rPr>
          <w:rFonts w:ascii="Times New Roman" w:hAnsi="Times New Roman" w:cs="Times New Roman"/>
          <w:sz w:val="22"/>
          <w:szCs w:val="22"/>
        </w:rPr>
        <w:t>it</w:t>
      </w:r>
      <w:r w:rsidR="00070C25" w:rsidRPr="00570E80">
        <w:rPr>
          <w:rFonts w:ascii="Times New Roman" w:hAnsi="Times New Roman" w:cs="Times New Roman"/>
          <w:sz w:val="22"/>
          <w:szCs w:val="22"/>
        </w:rPr>
        <w:t>ment method and time-point as</w:t>
      </w:r>
      <w:r w:rsidR="00D82300" w:rsidRPr="00570E80">
        <w:rPr>
          <w:rFonts w:ascii="Times New Roman" w:hAnsi="Times New Roman" w:cs="Times New Roman"/>
          <w:sz w:val="22"/>
          <w:szCs w:val="22"/>
        </w:rPr>
        <w:t xml:space="preserve"> between-subj</w:t>
      </w:r>
      <w:r w:rsidRPr="00570E80">
        <w:rPr>
          <w:rFonts w:ascii="Times New Roman" w:hAnsi="Times New Roman" w:cs="Times New Roman"/>
          <w:sz w:val="22"/>
          <w:szCs w:val="22"/>
        </w:rPr>
        <w:t>ect</w:t>
      </w:r>
      <w:r w:rsidR="00070C25" w:rsidRPr="00570E80">
        <w:rPr>
          <w:rFonts w:ascii="Times New Roman" w:hAnsi="Times New Roman" w:cs="Times New Roman"/>
          <w:sz w:val="22"/>
          <w:szCs w:val="22"/>
        </w:rPr>
        <w:t xml:space="preserve"> factors and </w:t>
      </w:r>
      <w:r w:rsidR="00152C28">
        <w:rPr>
          <w:rFonts w:ascii="Times New Roman" w:hAnsi="Times New Roman" w:cs="Times New Roman"/>
          <w:sz w:val="22"/>
          <w:szCs w:val="22"/>
        </w:rPr>
        <w:t>instruction/</w:t>
      </w:r>
      <w:r w:rsidR="004C3D2A">
        <w:rPr>
          <w:rFonts w:ascii="Times New Roman" w:hAnsi="Times New Roman" w:cs="Times New Roman"/>
          <w:sz w:val="22"/>
          <w:szCs w:val="22"/>
        </w:rPr>
        <w:t>emphasis</w:t>
      </w:r>
      <w:r w:rsidR="006A0E08">
        <w:rPr>
          <w:rFonts w:ascii="Times New Roman" w:hAnsi="Times New Roman" w:cs="Times New Roman"/>
          <w:sz w:val="22"/>
          <w:szCs w:val="22"/>
        </w:rPr>
        <w:t xml:space="preserve"> </w:t>
      </w:r>
      <w:r w:rsidRPr="00570E80">
        <w:rPr>
          <w:rFonts w:ascii="Times New Roman" w:hAnsi="Times New Roman" w:cs="Times New Roman"/>
          <w:sz w:val="22"/>
          <w:szCs w:val="22"/>
        </w:rPr>
        <w:t>a</w:t>
      </w:r>
      <w:r w:rsidR="006A0E08">
        <w:rPr>
          <w:rFonts w:ascii="Times New Roman" w:hAnsi="Times New Roman" w:cs="Times New Roman"/>
          <w:sz w:val="22"/>
          <w:szCs w:val="22"/>
        </w:rPr>
        <w:t>s</w:t>
      </w:r>
      <w:r w:rsidRPr="00570E80">
        <w:rPr>
          <w:rFonts w:ascii="Times New Roman" w:hAnsi="Times New Roman" w:cs="Times New Roman"/>
          <w:sz w:val="22"/>
          <w:szCs w:val="22"/>
        </w:rPr>
        <w:t xml:space="preserve"> </w:t>
      </w:r>
      <w:r w:rsidR="004C3D2A">
        <w:rPr>
          <w:rFonts w:ascii="Times New Roman" w:hAnsi="Times New Roman" w:cs="Times New Roman"/>
          <w:sz w:val="22"/>
          <w:szCs w:val="22"/>
        </w:rPr>
        <w:t xml:space="preserve">a </w:t>
      </w:r>
      <w:r w:rsidRPr="00570E80">
        <w:rPr>
          <w:rFonts w:ascii="Times New Roman" w:hAnsi="Times New Roman" w:cs="Times New Roman"/>
          <w:sz w:val="22"/>
          <w:szCs w:val="22"/>
        </w:rPr>
        <w:t>within-subject</w:t>
      </w:r>
      <w:r w:rsidR="00D82300" w:rsidRPr="00570E80">
        <w:rPr>
          <w:rFonts w:ascii="Times New Roman" w:hAnsi="Times New Roman" w:cs="Times New Roman"/>
          <w:sz w:val="22"/>
          <w:szCs w:val="22"/>
        </w:rPr>
        <w:t xml:space="preserve"> factor. Participants will complete a perceptual discrimination task with response time and accuracy measured</w:t>
      </w:r>
      <w:r w:rsidR="00152C28">
        <w:rPr>
          <w:rFonts w:ascii="Times New Roman" w:hAnsi="Times New Roman" w:cs="Times New Roman"/>
          <w:sz w:val="22"/>
          <w:szCs w:val="22"/>
        </w:rPr>
        <w:t xml:space="preserve"> on each trial</w:t>
      </w:r>
      <w:r w:rsidR="00D82300" w:rsidRPr="00570E80">
        <w:rPr>
          <w:rFonts w:ascii="Times New Roman" w:hAnsi="Times New Roman" w:cs="Times New Roman"/>
          <w:sz w:val="22"/>
          <w:szCs w:val="22"/>
        </w:rPr>
        <w:t xml:space="preserve">. Half of the blocks of trials will </w:t>
      </w:r>
      <w:r w:rsidRPr="00570E80">
        <w:rPr>
          <w:rFonts w:ascii="Times New Roman" w:hAnsi="Times New Roman" w:cs="Times New Roman"/>
          <w:sz w:val="22"/>
          <w:szCs w:val="22"/>
        </w:rPr>
        <w:t xml:space="preserve">instruct participants to </w:t>
      </w:r>
      <w:r w:rsidR="0077154C" w:rsidRPr="00570E80">
        <w:rPr>
          <w:rFonts w:ascii="Times New Roman" w:hAnsi="Times New Roman" w:cs="Times New Roman"/>
          <w:sz w:val="22"/>
          <w:szCs w:val="22"/>
        </w:rPr>
        <w:t>respond with an emphasis on</w:t>
      </w:r>
      <w:r w:rsidRPr="00570E80">
        <w:rPr>
          <w:rFonts w:ascii="Times New Roman" w:hAnsi="Times New Roman" w:cs="Times New Roman"/>
          <w:sz w:val="22"/>
          <w:szCs w:val="22"/>
        </w:rPr>
        <w:t xml:space="preserve"> speed</w:t>
      </w:r>
      <w:r w:rsidR="00D82300" w:rsidRPr="00570E80">
        <w:rPr>
          <w:rFonts w:ascii="Times New Roman" w:hAnsi="Times New Roman" w:cs="Times New Roman"/>
          <w:sz w:val="22"/>
          <w:szCs w:val="22"/>
        </w:rPr>
        <w:t xml:space="preserve">, and half will </w:t>
      </w:r>
      <w:r w:rsidR="00070C25" w:rsidRPr="00570E80">
        <w:rPr>
          <w:rFonts w:ascii="Times New Roman" w:hAnsi="Times New Roman" w:cs="Times New Roman"/>
          <w:sz w:val="22"/>
          <w:szCs w:val="22"/>
        </w:rPr>
        <w:t xml:space="preserve">instruct participants to emphasise </w:t>
      </w:r>
      <w:r w:rsidRPr="00570E80">
        <w:rPr>
          <w:rFonts w:ascii="Times New Roman" w:hAnsi="Times New Roman" w:cs="Times New Roman"/>
          <w:sz w:val="22"/>
          <w:szCs w:val="22"/>
        </w:rPr>
        <w:t>accuracy</w:t>
      </w:r>
      <w:r w:rsidR="004C3D2A">
        <w:rPr>
          <w:rFonts w:ascii="Times New Roman" w:hAnsi="Times New Roman" w:cs="Times New Roman"/>
          <w:sz w:val="22"/>
          <w:szCs w:val="22"/>
        </w:rPr>
        <w:t>.</w:t>
      </w:r>
      <w:r w:rsidR="00D82300" w:rsidRPr="00570E80">
        <w:rPr>
          <w:rFonts w:ascii="Times New Roman" w:hAnsi="Times New Roman" w:cs="Times New Roman"/>
          <w:sz w:val="22"/>
          <w:szCs w:val="22"/>
        </w:rPr>
        <w:t xml:space="preserve"> </w:t>
      </w:r>
    </w:p>
    <w:p w14:paraId="0D3CD309" w14:textId="77777777" w:rsidR="00070C25" w:rsidRPr="00570E80" w:rsidRDefault="00070C25" w:rsidP="000F1B6F">
      <w:pPr>
        <w:spacing w:line="276" w:lineRule="auto"/>
        <w:rPr>
          <w:rFonts w:ascii="Times New Roman" w:hAnsi="Times New Roman" w:cs="Times New Roman"/>
          <w:sz w:val="22"/>
          <w:szCs w:val="22"/>
        </w:rPr>
      </w:pPr>
    </w:p>
    <w:p w14:paraId="0C39094B" w14:textId="1603D861" w:rsidR="00152C28" w:rsidRDefault="00654F2A"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360</w:t>
      </w:r>
      <w:r w:rsidR="00D82300" w:rsidRPr="00570E80">
        <w:rPr>
          <w:rFonts w:ascii="Times New Roman" w:hAnsi="Times New Roman" w:cs="Times New Roman"/>
          <w:sz w:val="22"/>
          <w:szCs w:val="22"/>
        </w:rPr>
        <w:t xml:space="preserve"> participants will be recruited for this study. </w:t>
      </w:r>
      <w:r w:rsidRPr="00570E80">
        <w:rPr>
          <w:rFonts w:ascii="Times New Roman" w:hAnsi="Times New Roman" w:cs="Times New Roman"/>
          <w:sz w:val="22"/>
          <w:szCs w:val="22"/>
        </w:rPr>
        <w:t xml:space="preserve">Sixty from each recruitment platform will undertake the perceptual task within the first three weeks of </w:t>
      </w:r>
      <w:r w:rsidR="00070C25" w:rsidRPr="00570E80">
        <w:rPr>
          <w:rFonts w:ascii="Times New Roman" w:hAnsi="Times New Roman" w:cs="Times New Roman"/>
          <w:sz w:val="22"/>
          <w:szCs w:val="22"/>
        </w:rPr>
        <w:t xml:space="preserve">the academic </w:t>
      </w:r>
      <w:r w:rsidRPr="00570E80">
        <w:rPr>
          <w:rFonts w:ascii="Times New Roman" w:hAnsi="Times New Roman" w:cs="Times New Roman"/>
          <w:sz w:val="22"/>
          <w:szCs w:val="22"/>
        </w:rPr>
        <w:t>semester, and another sixty from each recruitment platform will undertake the perceptual task in th</w:t>
      </w:r>
      <w:r w:rsidR="00152C28">
        <w:rPr>
          <w:rFonts w:ascii="Times New Roman" w:hAnsi="Times New Roman" w:cs="Times New Roman"/>
          <w:sz w:val="22"/>
          <w:szCs w:val="22"/>
        </w:rPr>
        <w:t>e last three weeks of semester (a s</w:t>
      </w:r>
      <w:r w:rsidR="004C3D2A">
        <w:rPr>
          <w:rFonts w:ascii="Times New Roman" w:hAnsi="Times New Roman" w:cs="Times New Roman"/>
          <w:sz w:val="22"/>
          <w:szCs w:val="22"/>
        </w:rPr>
        <w:t>tandard semester is typically 13</w:t>
      </w:r>
      <w:r w:rsidR="00152C28">
        <w:rPr>
          <w:rFonts w:ascii="Times New Roman" w:hAnsi="Times New Roman" w:cs="Times New Roman"/>
          <w:sz w:val="22"/>
          <w:szCs w:val="22"/>
        </w:rPr>
        <w:t xml:space="preserve"> weeks long). </w:t>
      </w:r>
    </w:p>
    <w:p w14:paraId="6F3AA599" w14:textId="77777777" w:rsidR="00152C28" w:rsidRDefault="00152C28" w:rsidP="000F1B6F">
      <w:pPr>
        <w:spacing w:line="276" w:lineRule="auto"/>
        <w:rPr>
          <w:rFonts w:ascii="Times New Roman" w:hAnsi="Times New Roman" w:cs="Times New Roman"/>
          <w:sz w:val="22"/>
          <w:szCs w:val="22"/>
        </w:rPr>
      </w:pPr>
    </w:p>
    <w:p w14:paraId="715E1AF2" w14:textId="26BBC908" w:rsidR="00D570F7" w:rsidRPr="00570E80" w:rsidRDefault="00654F2A"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Participant groups being tested in person (paid and course-credit) will be alternated </w:t>
      </w:r>
      <w:r w:rsidR="000D7D09">
        <w:rPr>
          <w:rFonts w:ascii="Times New Roman" w:hAnsi="Times New Roman" w:cs="Times New Roman"/>
          <w:sz w:val="22"/>
          <w:szCs w:val="22"/>
        </w:rPr>
        <w:t>after each</w:t>
      </w:r>
      <w:r w:rsidR="00C43B52" w:rsidRPr="00570E80">
        <w:rPr>
          <w:rFonts w:ascii="Times New Roman" w:hAnsi="Times New Roman" w:cs="Times New Roman"/>
          <w:sz w:val="22"/>
          <w:szCs w:val="22"/>
        </w:rPr>
        <w:t xml:space="preserve"> 30-minute session </w:t>
      </w:r>
      <w:r w:rsidRPr="00570E80">
        <w:rPr>
          <w:rFonts w:ascii="Times New Roman" w:hAnsi="Times New Roman" w:cs="Times New Roman"/>
          <w:sz w:val="22"/>
          <w:szCs w:val="22"/>
        </w:rPr>
        <w:t xml:space="preserve">to counter-balance </w:t>
      </w:r>
      <w:r w:rsidR="00070C25" w:rsidRPr="00570E80">
        <w:rPr>
          <w:rFonts w:ascii="Times New Roman" w:hAnsi="Times New Roman" w:cs="Times New Roman"/>
          <w:sz w:val="22"/>
          <w:szCs w:val="22"/>
        </w:rPr>
        <w:t>any effects due to time-of-</w:t>
      </w:r>
      <w:r w:rsidRPr="00570E80">
        <w:rPr>
          <w:rFonts w:ascii="Times New Roman" w:hAnsi="Times New Roman" w:cs="Times New Roman"/>
          <w:sz w:val="22"/>
          <w:szCs w:val="22"/>
        </w:rPr>
        <w:t xml:space="preserve">day. </w:t>
      </w:r>
      <w:r w:rsidR="00351D6D" w:rsidRPr="00570E80">
        <w:rPr>
          <w:rFonts w:ascii="Times New Roman" w:hAnsi="Times New Roman" w:cs="Times New Roman"/>
          <w:sz w:val="22"/>
          <w:szCs w:val="22"/>
        </w:rPr>
        <w:t xml:space="preserve">Groups of participants will also be tested in separate sessions to </w:t>
      </w:r>
      <w:r w:rsidR="00070C25" w:rsidRPr="00570E80">
        <w:rPr>
          <w:rFonts w:ascii="Times New Roman" w:hAnsi="Times New Roman" w:cs="Times New Roman"/>
          <w:sz w:val="22"/>
          <w:szCs w:val="22"/>
        </w:rPr>
        <w:t xml:space="preserve">avoid </w:t>
      </w:r>
      <w:r w:rsidR="00152C28">
        <w:rPr>
          <w:rFonts w:ascii="Times New Roman" w:hAnsi="Times New Roman" w:cs="Times New Roman"/>
          <w:sz w:val="22"/>
          <w:szCs w:val="22"/>
        </w:rPr>
        <w:t xml:space="preserve">possible </w:t>
      </w:r>
      <w:r w:rsidR="00351D6D" w:rsidRPr="00570E80">
        <w:rPr>
          <w:rFonts w:ascii="Times New Roman" w:hAnsi="Times New Roman" w:cs="Times New Roman"/>
          <w:sz w:val="22"/>
          <w:szCs w:val="22"/>
        </w:rPr>
        <w:t>conflict</w:t>
      </w:r>
      <w:r w:rsidR="000D7D09">
        <w:rPr>
          <w:rFonts w:ascii="Times New Roman" w:hAnsi="Times New Roman" w:cs="Times New Roman"/>
          <w:sz w:val="22"/>
          <w:szCs w:val="22"/>
        </w:rPr>
        <w:t>s</w:t>
      </w:r>
      <w:r w:rsidR="00351D6D" w:rsidRPr="00570E80">
        <w:rPr>
          <w:rFonts w:ascii="Times New Roman" w:hAnsi="Times New Roman" w:cs="Times New Roman"/>
          <w:sz w:val="22"/>
          <w:szCs w:val="22"/>
        </w:rPr>
        <w:t xml:space="preserve"> associated with providing different remuneration to participants (i.e. </w:t>
      </w:r>
      <w:r w:rsidR="00FB3CAE">
        <w:rPr>
          <w:rFonts w:ascii="Times New Roman" w:hAnsi="Times New Roman" w:cs="Times New Roman"/>
          <w:sz w:val="22"/>
          <w:szCs w:val="22"/>
        </w:rPr>
        <w:t xml:space="preserve">if </w:t>
      </w:r>
      <w:r w:rsidR="00351D6D" w:rsidRPr="00570E80">
        <w:rPr>
          <w:rFonts w:ascii="Times New Roman" w:hAnsi="Times New Roman" w:cs="Times New Roman"/>
          <w:sz w:val="22"/>
          <w:szCs w:val="22"/>
        </w:rPr>
        <w:t>course-credit</w:t>
      </w:r>
      <w:r w:rsidR="00FB3CAE">
        <w:rPr>
          <w:rFonts w:ascii="Times New Roman" w:hAnsi="Times New Roman" w:cs="Times New Roman"/>
          <w:sz w:val="22"/>
          <w:szCs w:val="22"/>
        </w:rPr>
        <w:t xml:space="preserve"> participants witness paid-pool </w:t>
      </w:r>
      <w:r w:rsidR="00351D6D" w:rsidRPr="00570E80">
        <w:rPr>
          <w:rFonts w:ascii="Times New Roman" w:hAnsi="Times New Roman" w:cs="Times New Roman"/>
          <w:sz w:val="22"/>
          <w:szCs w:val="22"/>
        </w:rPr>
        <w:t xml:space="preserve">participants receive cash while they do not). </w:t>
      </w:r>
      <w:r w:rsidR="00C43B52" w:rsidRPr="00570E80">
        <w:rPr>
          <w:rFonts w:ascii="Times New Roman" w:hAnsi="Times New Roman" w:cs="Times New Roman"/>
          <w:sz w:val="22"/>
          <w:szCs w:val="22"/>
        </w:rPr>
        <w:t xml:space="preserve">In every testing session, half of the participants will complete one perceptual task and the other half will complete an equivalent version of the perceptual task with different stimuli for generalisability. Pilot testing will </w:t>
      </w:r>
      <w:r w:rsidR="00E646B3">
        <w:rPr>
          <w:rFonts w:ascii="Times New Roman" w:hAnsi="Times New Roman" w:cs="Times New Roman"/>
          <w:sz w:val="22"/>
          <w:szCs w:val="22"/>
        </w:rPr>
        <w:t xml:space="preserve">be conducted to </w:t>
      </w:r>
      <w:r w:rsidR="00C43B52" w:rsidRPr="00570E80">
        <w:rPr>
          <w:rFonts w:ascii="Times New Roman" w:hAnsi="Times New Roman" w:cs="Times New Roman"/>
          <w:sz w:val="22"/>
          <w:szCs w:val="22"/>
        </w:rPr>
        <w:t xml:space="preserve">confirm that the tasks are equally </w:t>
      </w:r>
      <w:r w:rsidR="00E646B3">
        <w:rPr>
          <w:rFonts w:ascii="Times New Roman" w:hAnsi="Times New Roman" w:cs="Times New Roman"/>
          <w:sz w:val="22"/>
          <w:szCs w:val="22"/>
        </w:rPr>
        <w:t xml:space="preserve">and appropriately </w:t>
      </w:r>
      <w:r w:rsidR="00C43B52" w:rsidRPr="00570E80">
        <w:rPr>
          <w:rFonts w:ascii="Times New Roman" w:hAnsi="Times New Roman" w:cs="Times New Roman"/>
          <w:sz w:val="22"/>
          <w:szCs w:val="22"/>
        </w:rPr>
        <w:t xml:space="preserve">difficult. </w:t>
      </w:r>
    </w:p>
    <w:p w14:paraId="423C9C7E" w14:textId="77777777" w:rsidR="00D570F7" w:rsidRPr="00570E80" w:rsidRDefault="00D570F7" w:rsidP="000F1B6F">
      <w:pPr>
        <w:spacing w:line="276" w:lineRule="auto"/>
        <w:rPr>
          <w:rFonts w:ascii="Times New Roman" w:hAnsi="Times New Roman" w:cs="Times New Roman"/>
          <w:i/>
          <w:sz w:val="22"/>
          <w:szCs w:val="22"/>
        </w:rPr>
      </w:pPr>
    </w:p>
    <w:p w14:paraId="2A4C5AE0" w14:textId="77777777" w:rsidR="00D570F7" w:rsidRPr="00570E80" w:rsidRDefault="00D570F7"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Research Activities</w:t>
      </w:r>
    </w:p>
    <w:p w14:paraId="49A78DB5" w14:textId="2C90CBF1" w:rsidR="00E4068C" w:rsidRDefault="00E4068C" w:rsidP="000F1B6F">
      <w:pPr>
        <w:spacing w:line="276" w:lineRule="auto"/>
        <w:rPr>
          <w:rFonts w:ascii="Times New Roman" w:hAnsi="Times New Roman" w:cs="Times New Roman"/>
          <w:sz w:val="22"/>
        </w:rPr>
      </w:pPr>
      <w:r>
        <w:rPr>
          <w:rFonts w:ascii="Times New Roman" w:hAnsi="Times New Roman" w:cs="Times New Roman"/>
          <w:sz w:val="22"/>
          <w:szCs w:val="22"/>
        </w:rPr>
        <w:t xml:space="preserve">A representative example </w:t>
      </w:r>
      <w:r w:rsidR="00E646B3">
        <w:rPr>
          <w:rFonts w:ascii="Times New Roman" w:hAnsi="Times New Roman" w:cs="Times New Roman"/>
          <w:sz w:val="22"/>
          <w:szCs w:val="22"/>
        </w:rPr>
        <w:t xml:space="preserve">of the type of discrimination task participants will complete </w:t>
      </w:r>
      <w:r>
        <w:rPr>
          <w:rFonts w:ascii="Times New Roman" w:hAnsi="Times New Roman" w:cs="Times New Roman"/>
          <w:sz w:val="22"/>
          <w:szCs w:val="22"/>
        </w:rPr>
        <w:t>is the random dot motion ta</w:t>
      </w:r>
      <w:r w:rsidR="00E646B3">
        <w:rPr>
          <w:rFonts w:ascii="Times New Roman" w:hAnsi="Times New Roman" w:cs="Times New Roman"/>
          <w:sz w:val="22"/>
          <w:szCs w:val="22"/>
        </w:rPr>
        <w:t>sk. P</w:t>
      </w:r>
      <w:r>
        <w:rPr>
          <w:rFonts w:ascii="Times New Roman" w:hAnsi="Times New Roman" w:cs="Times New Roman"/>
          <w:sz w:val="22"/>
          <w:szCs w:val="22"/>
        </w:rPr>
        <w:t>articipants</w:t>
      </w:r>
      <w:r w:rsidR="00D82300" w:rsidRPr="00570E80">
        <w:rPr>
          <w:rFonts w:ascii="Times New Roman" w:hAnsi="Times New Roman" w:cs="Times New Roman"/>
          <w:sz w:val="22"/>
          <w:szCs w:val="22"/>
        </w:rPr>
        <w:t xml:space="preserve"> are required to</w:t>
      </w:r>
      <w:r w:rsidR="00683084" w:rsidRPr="00570E80">
        <w:rPr>
          <w:rFonts w:ascii="Times New Roman" w:hAnsi="Times New Roman" w:cs="Times New Roman"/>
          <w:sz w:val="22"/>
          <w:szCs w:val="22"/>
        </w:rPr>
        <w:t xml:space="preserve"> indicate via a button-press</w:t>
      </w:r>
      <w:r w:rsidR="00D570F7" w:rsidRPr="00570E80">
        <w:rPr>
          <w:rFonts w:ascii="Times New Roman" w:hAnsi="Times New Roman" w:cs="Times New Roman"/>
          <w:sz w:val="22"/>
          <w:szCs w:val="22"/>
        </w:rPr>
        <w:t xml:space="preserve"> whether dots</w:t>
      </w:r>
      <w:r w:rsidR="00E646B3">
        <w:rPr>
          <w:rFonts w:ascii="Times New Roman" w:hAnsi="Times New Roman" w:cs="Times New Roman"/>
          <w:sz w:val="22"/>
          <w:szCs w:val="22"/>
        </w:rPr>
        <w:t xml:space="preserve"> are streaming to</w:t>
      </w:r>
      <w:r w:rsidR="004C3D2A">
        <w:rPr>
          <w:rFonts w:ascii="Times New Roman" w:hAnsi="Times New Roman" w:cs="Times New Roman"/>
          <w:sz w:val="22"/>
          <w:szCs w:val="22"/>
        </w:rPr>
        <w:t>wards</w:t>
      </w:r>
      <w:r w:rsidR="00E646B3">
        <w:rPr>
          <w:rFonts w:ascii="Times New Roman" w:hAnsi="Times New Roman" w:cs="Times New Roman"/>
          <w:sz w:val="22"/>
          <w:szCs w:val="22"/>
        </w:rPr>
        <w:t xml:space="preserve"> the left or</w:t>
      </w:r>
      <w:r w:rsidR="00D570F7" w:rsidRPr="00570E80">
        <w:rPr>
          <w:rFonts w:ascii="Times New Roman" w:hAnsi="Times New Roman" w:cs="Times New Roman"/>
          <w:sz w:val="22"/>
          <w:szCs w:val="22"/>
        </w:rPr>
        <w:t xml:space="preserve"> the right. </w:t>
      </w:r>
      <w:r w:rsidR="00D570F7" w:rsidRPr="00570E80">
        <w:rPr>
          <w:rFonts w:ascii="Times New Roman" w:hAnsi="Times New Roman" w:cs="Times New Roman"/>
          <w:color w:val="000000"/>
          <w:sz w:val="22"/>
          <w:szCs w:val="22"/>
          <w:lang w:val="en-GB"/>
        </w:rPr>
        <w:t>The stimulus is a circular cloud</w:t>
      </w:r>
      <w:r w:rsidR="00683084" w:rsidRPr="00570E80">
        <w:rPr>
          <w:rFonts w:ascii="Times New Roman" w:hAnsi="Times New Roman" w:cs="Times New Roman"/>
          <w:color w:val="000000"/>
          <w:sz w:val="22"/>
          <w:szCs w:val="22"/>
          <w:lang w:val="en-GB"/>
        </w:rPr>
        <w:t xml:space="preserve"> </w:t>
      </w:r>
      <w:r w:rsidR="00D570F7" w:rsidRPr="00570E80">
        <w:rPr>
          <w:rFonts w:ascii="Times New Roman" w:hAnsi="Times New Roman" w:cs="Times New Roman"/>
          <w:color w:val="000000"/>
          <w:sz w:val="22"/>
          <w:szCs w:val="22"/>
          <w:lang w:val="en-GB"/>
        </w:rPr>
        <w:t>of 40 white dots</w:t>
      </w:r>
      <w:r w:rsidR="00683084" w:rsidRPr="00570E80">
        <w:rPr>
          <w:rFonts w:ascii="Times New Roman" w:hAnsi="Times New Roman" w:cs="Times New Roman"/>
          <w:color w:val="000000"/>
          <w:sz w:val="22"/>
          <w:szCs w:val="22"/>
          <w:lang w:val="en-GB"/>
        </w:rPr>
        <w:t xml:space="preserve"> </w:t>
      </w:r>
      <w:r w:rsidR="00D570F7" w:rsidRPr="00570E80">
        <w:rPr>
          <w:rFonts w:ascii="Times New Roman" w:hAnsi="Times New Roman" w:cs="Times New Roman"/>
          <w:color w:val="000000"/>
          <w:sz w:val="22"/>
          <w:szCs w:val="22"/>
          <w:lang w:val="en-GB"/>
        </w:rPr>
        <w:t xml:space="preserve">on a black background. </w:t>
      </w:r>
      <w:r w:rsidR="00D570F7" w:rsidRPr="00570E80">
        <w:rPr>
          <w:rFonts w:ascii="Times New Roman" w:hAnsi="Times New Roman" w:cs="Times New Roman"/>
          <w:sz w:val="22"/>
          <w:szCs w:val="22"/>
        </w:rPr>
        <w:t xml:space="preserve">Difficulty </w:t>
      </w:r>
      <w:r>
        <w:rPr>
          <w:rFonts w:ascii="Times New Roman" w:hAnsi="Times New Roman" w:cs="Times New Roman"/>
          <w:sz w:val="22"/>
          <w:szCs w:val="22"/>
        </w:rPr>
        <w:t>for this task is</w:t>
      </w:r>
      <w:r w:rsidR="00D570F7" w:rsidRPr="00570E80">
        <w:rPr>
          <w:rFonts w:ascii="Times New Roman" w:hAnsi="Times New Roman" w:cs="Times New Roman"/>
          <w:sz w:val="22"/>
          <w:szCs w:val="22"/>
        </w:rPr>
        <w:t xml:space="preserve"> manipulated by having either 5%, 10% or 20% of the dots moving in a particular direction. </w:t>
      </w:r>
      <w:r w:rsidR="00683084" w:rsidRPr="00570E80">
        <w:rPr>
          <w:rFonts w:ascii="Times New Roman" w:hAnsi="Times New Roman" w:cs="Times New Roman"/>
          <w:color w:val="000000"/>
          <w:sz w:val="22"/>
          <w:szCs w:val="22"/>
          <w:lang w:val="en-GB"/>
        </w:rPr>
        <w:t>The levels of the difficulty and direction manipulations occur in random order, with each unique difficulty and direction combination occurring 15 times per block.</w:t>
      </w:r>
      <w:r w:rsidR="00C43B52" w:rsidRPr="00570E80">
        <w:rPr>
          <w:rFonts w:ascii="Times New Roman" w:hAnsi="Times New Roman" w:cs="Times New Roman"/>
          <w:sz w:val="22"/>
        </w:rPr>
        <w:t xml:space="preserve"> </w:t>
      </w:r>
    </w:p>
    <w:p w14:paraId="689852A8" w14:textId="77777777" w:rsidR="00E646B3" w:rsidRDefault="00E646B3" w:rsidP="000F1B6F">
      <w:pPr>
        <w:spacing w:line="276" w:lineRule="auto"/>
        <w:rPr>
          <w:rFonts w:ascii="Times New Roman" w:hAnsi="Times New Roman" w:cs="Times New Roman"/>
          <w:sz w:val="22"/>
        </w:rPr>
      </w:pPr>
    </w:p>
    <w:p w14:paraId="64C52C59" w14:textId="77777777" w:rsidR="004C3D2A" w:rsidRDefault="00E646B3" w:rsidP="000F1B6F">
      <w:pPr>
        <w:widowControl w:val="0"/>
        <w:autoSpaceDE w:val="0"/>
        <w:autoSpaceDN w:val="0"/>
        <w:adjustRightInd w:val="0"/>
        <w:spacing w:after="240" w:line="276" w:lineRule="auto"/>
        <w:rPr>
          <w:rFonts w:ascii="Times" w:hAnsi="Times" w:cs="Times"/>
          <w:color w:val="000000"/>
          <w:sz w:val="22"/>
          <w:szCs w:val="22"/>
          <w:lang w:val="en-GB"/>
        </w:rPr>
      </w:pPr>
      <w:r>
        <w:rPr>
          <w:rFonts w:ascii="Times New Roman" w:hAnsi="Times New Roman" w:cs="Times New Roman"/>
          <w:sz w:val="22"/>
        </w:rPr>
        <w:t>P</w:t>
      </w:r>
      <w:r w:rsidR="00C43B52" w:rsidRPr="00570E80">
        <w:rPr>
          <w:rFonts w:ascii="Times New Roman" w:hAnsi="Times New Roman" w:cs="Times New Roman"/>
          <w:sz w:val="22"/>
        </w:rPr>
        <w:t xml:space="preserve">articipants will </w:t>
      </w:r>
      <w:r w:rsidR="00FB3CAE">
        <w:rPr>
          <w:rFonts w:ascii="Times New Roman" w:hAnsi="Times New Roman" w:cs="Times New Roman"/>
          <w:sz w:val="22"/>
        </w:rPr>
        <w:t>read</w:t>
      </w:r>
      <w:r w:rsidR="00111470" w:rsidRPr="00570E80">
        <w:rPr>
          <w:rFonts w:ascii="Times New Roman" w:hAnsi="Times New Roman" w:cs="Times New Roman"/>
          <w:sz w:val="22"/>
        </w:rPr>
        <w:t xml:space="preserve"> instructions on screen and </w:t>
      </w:r>
      <w:r w:rsidR="00FB3CAE">
        <w:rPr>
          <w:rFonts w:ascii="Times New Roman" w:hAnsi="Times New Roman" w:cs="Times New Roman"/>
          <w:sz w:val="22"/>
        </w:rPr>
        <w:t>complete</w:t>
      </w:r>
      <w:r w:rsidR="00111470" w:rsidRPr="00570E80">
        <w:rPr>
          <w:rFonts w:ascii="Times New Roman" w:hAnsi="Times New Roman" w:cs="Times New Roman"/>
          <w:sz w:val="22"/>
        </w:rPr>
        <w:t xml:space="preserve"> </w:t>
      </w:r>
      <w:r w:rsidR="00FB3CAE">
        <w:rPr>
          <w:rFonts w:ascii="Times New Roman" w:hAnsi="Times New Roman" w:cs="Times New Roman"/>
          <w:sz w:val="22"/>
        </w:rPr>
        <w:t>10 practice trials</w:t>
      </w:r>
      <w:r>
        <w:rPr>
          <w:rFonts w:ascii="Times New Roman" w:hAnsi="Times New Roman" w:cs="Times New Roman"/>
          <w:sz w:val="22"/>
        </w:rPr>
        <w:t xml:space="preserve"> before beginning the</w:t>
      </w:r>
      <w:r w:rsidR="00111470" w:rsidRPr="00570E80">
        <w:rPr>
          <w:rFonts w:ascii="Times New Roman" w:hAnsi="Times New Roman" w:cs="Times New Roman"/>
          <w:sz w:val="22"/>
        </w:rPr>
        <w:t xml:space="preserve"> experimental blocks. </w:t>
      </w:r>
      <w:r w:rsidR="00111470" w:rsidRPr="00570E80">
        <w:rPr>
          <w:rFonts w:ascii="Times New Roman" w:hAnsi="Times New Roman" w:cs="Times New Roman"/>
          <w:color w:val="000000"/>
          <w:sz w:val="22"/>
          <w:szCs w:val="22"/>
          <w:lang w:val="en-GB"/>
        </w:rPr>
        <w:t>At the start of each trial, participants view a fixation cross for 250ms, followed by a blank screen for 250ms, and then the stimulus is presented. The trial terminates when the participant makes a response. If a participant does not respond within 2 seconds, a “TOO SLOW” message will appear and the trial is recorded as a non-r</w:t>
      </w:r>
      <w:r w:rsidR="00111470" w:rsidRPr="000F1B6F">
        <w:rPr>
          <w:rFonts w:ascii="Times New Roman" w:hAnsi="Times New Roman" w:cs="Times New Roman"/>
          <w:color w:val="000000"/>
          <w:sz w:val="22"/>
          <w:szCs w:val="22"/>
          <w:lang w:val="en-GB"/>
        </w:rPr>
        <w:t xml:space="preserve">esponse. </w:t>
      </w:r>
      <w:r w:rsidR="003E79D8" w:rsidRPr="000F1B6F">
        <w:rPr>
          <w:rFonts w:ascii="Times" w:hAnsi="Times" w:cs="Times"/>
          <w:color w:val="000000"/>
          <w:sz w:val="22"/>
          <w:szCs w:val="22"/>
          <w:lang w:val="en-GB"/>
        </w:rPr>
        <w:t xml:space="preserve">The fixation cross for the next trial appears immediately after the previous trial is complete. </w:t>
      </w:r>
    </w:p>
    <w:p w14:paraId="5B94FEC3" w14:textId="0F83F964" w:rsidR="00E4068C" w:rsidRPr="000F1B6F" w:rsidRDefault="000F1B6F" w:rsidP="000F1B6F">
      <w:pPr>
        <w:widowControl w:val="0"/>
        <w:autoSpaceDE w:val="0"/>
        <w:autoSpaceDN w:val="0"/>
        <w:adjustRightInd w:val="0"/>
        <w:spacing w:after="240" w:line="276" w:lineRule="auto"/>
        <w:rPr>
          <w:rFonts w:ascii="Times" w:hAnsi="Times" w:cs="Times"/>
          <w:color w:val="000000"/>
          <w:sz w:val="29"/>
          <w:szCs w:val="29"/>
          <w:lang w:val="en-GB"/>
        </w:rPr>
      </w:pPr>
      <w:r w:rsidRPr="000F1B6F">
        <w:rPr>
          <w:rFonts w:ascii="Times" w:hAnsi="Times" w:cs="Times"/>
          <w:color w:val="000000"/>
          <w:sz w:val="22"/>
          <w:szCs w:val="22"/>
          <w:lang w:val="en-GB"/>
        </w:rPr>
        <w:t xml:space="preserve">The experiment will be broken down into X blocks of </w:t>
      </w:r>
      <w:commentRangeStart w:id="6"/>
      <w:r w:rsidRPr="000F1B6F">
        <w:rPr>
          <w:rFonts w:ascii="Times" w:hAnsi="Times" w:cs="Times"/>
          <w:color w:val="000000"/>
          <w:sz w:val="22"/>
          <w:szCs w:val="22"/>
          <w:lang w:val="en-GB"/>
        </w:rPr>
        <w:t>XX</w:t>
      </w:r>
      <w:commentRangeEnd w:id="6"/>
      <w:r>
        <w:rPr>
          <w:rStyle w:val="CommentReference"/>
        </w:rPr>
        <w:commentReference w:id="6"/>
      </w:r>
      <w:r w:rsidR="004C3D2A">
        <w:rPr>
          <w:rFonts w:ascii="Times" w:hAnsi="Times" w:cs="Times"/>
          <w:color w:val="000000"/>
          <w:sz w:val="22"/>
          <w:szCs w:val="22"/>
          <w:lang w:val="en-GB"/>
        </w:rPr>
        <w:t xml:space="preserve"> trials</w:t>
      </w:r>
      <w:r w:rsidRPr="000F1B6F">
        <w:rPr>
          <w:rFonts w:ascii="Times" w:hAnsi="Times" w:cs="Times"/>
          <w:color w:val="000000"/>
          <w:sz w:val="22"/>
          <w:szCs w:val="22"/>
          <w:lang w:val="en-GB"/>
        </w:rPr>
        <w:t xml:space="preserve">. Blocks will alternate between a speed emphasis and accuracy </w:t>
      </w:r>
      <w:r w:rsidR="004C3D2A" w:rsidRPr="000F1B6F">
        <w:rPr>
          <w:rFonts w:ascii="Times" w:hAnsi="Times" w:cs="Times"/>
          <w:color w:val="000000"/>
          <w:sz w:val="22"/>
          <w:szCs w:val="22"/>
          <w:lang w:val="en-GB"/>
        </w:rPr>
        <w:t>emphasis;</w:t>
      </w:r>
      <w:r w:rsidRPr="000F1B6F">
        <w:rPr>
          <w:rFonts w:ascii="Times" w:hAnsi="Times" w:cs="Times"/>
          <w:color w:val="000000"/>
          <w:sz w:val="22"/>
          <w:szCs w:val="22"/>
          <w:lang w:val="en-GB"/>
        </w:rPr>
        <w:t xml:space="preserve"> the starting instruction </w:t>
      </w:r>
      <w:r w:rsidR="004C3D2A">
        <w:rPr>
          <w:rFonts w:ascii="Times" w:hAnsi="Times" w:cs="Times"/>
          <w:color w:val="000000"/>
          <w:sz w:val="22"/>
          <w:szCs w:val="22"/>
          <w:lang w:val="en-GB"/>
        </w:rPr>
        <w:t>being</w:t>
      </w:r>
      <w:r w:rsidRPr="000F1B6F">
        <w:rPr>
          <w:rFonts w:ascii="Times" w:hAnsi="Times" w:cs="Times"/>
          <w:color w:val="000000"/>
          <w:sz w:val="22"/>
          <w:szCs w:val="22"/>
          <w:lang w:val="en-GB"/>
        </w:rPr>
        <w:t xml:space="preserve"> randomised for the first block. Under a speed emphasis block</w:t>
      </w:r>
      <w:r>
        <w:rPr>
          <w:rFonts w:ascii="Times" w:hAnsi="Times" w:cs="Times"/>
          <w:color w:val="000000"/>
          <w:sz w:val="22"/>
          <w:szCs w:val="22"/>
          <w:lang w:val="en-GB"/>
        </w:rPr>
        <w:t>, participants will be</w:t>
      </w:r>
      <w:r w:rsidRPr="000F1B6F">
        <w:rPr>
          <w:rFonts w:ascii="Times" w:hAnsi="Times" w:cs="Times"/>
          <w:color w:val="000000"/>
          <w:sz w:val="22"/>
          <w:szCs w:val="22"/>
          <w:lang w:val="en-GB"/>
        </w:rPr>
        <w:t xml:space="preserve"> instructed to respond as quickly as possible and prioritise response times over accuracy. If a participant does not respond within </w:t>
      </w:r>
      <w:commentRangeStart w:id="7"/>
      <w:r w:rsidRPr="000F1B6F">
        <w:rPr>
          <w:rFonts w:ascii="Times" w:hAnsi="Times" w:cs="Times"/>
          <w:color w:val="000000"/>
          <w:sz w:val="22"/>
          <w:szCs w:val="22"/>
          <w:lang w:val="en-GB"/>
        </w:rPr>
        <w:t>800ms</w:t>
      </w:r>
      <w:commentRangeEnd w:id="7"/>
      <w:r>
        <w:rPr>
          <w:rStyle w:val="CommentReference"/>
        </w:rPr>
        <w:commentReference w:id="7"/>
      </w:r>
      <w:r w:rsidRPr="000F1B6F">
        <w:rPr>
          <w:rFonts w:ascii="Times" w:hAnsi="Times" w:cs="Times"/>
          <w:color w:val="000000"/>
          <w:sz w:val="22"/>
          <w:szCs w:val="22"/>
          <w:lang w:val="en-GB"/>
        </w:rPr>
        <w:t>, a “TOO SLOW”</w:t>
      </w:r>
      <w:r w:rsidR="004C3D2A">
        <w:rPr>
          <w:rFonts w:ascii="Times" w:hAnsi="Times" w:cs="Times"/>
          <w:color w:val="000000"/>
          <w:sz w:val="22"/>
          <w:szCs w:val="22"/>
          <w:lang w:val="en-GB"/>
        </w:rPr>
        <w:t xml:space="preserve"> message will appear. Before</w:t>
      </w:r>
      <w:r w:rsidRPr="000F1B6F">
        <w:rPr>
          <w:rFonts w:ascii="Times" w:hAnsi="Times" w:cs="Times"/>
          <w:color w:val="000000"/>
          <w:sz w:val="22"/>
          <w:szCs w:val="22"/>
          <w:lang w:val="en-GB"/>
        </w:rPr>
        <w:t xml:space="preserve"> an accuracy emphasis block, participants are instructed to respond as accurately as possible, and prioritise correct responses over </w:t>
      </w:r>
      <w:r w:rsidR="004C3D2A">
        <w:rPr>
          <w:rFonts w:ascii="Times" w:hAnsi="Times" w:cs="Times"/>
          <w:color w:val="000000"/>
          <w:sz w:val="22"/>
          <w:szCs w:val="22"/>
          <w:lang w:val="en-GB"/>
        </w:rPr>
        <w:t>speed</w:t>
      </w:r>
      <w:r w:rsidRPr="000F1B6F">
        <w:rPr>
          <w:rFonts w:ascii="Times" w:hAnsi="Times" w:cs="Times"/>
          <w:color w:val="000000"/>
          <w:sz w:val="22"/>
          <w:szCs w:val="22"/>
          <w:lang w:val="en-GB"/>
        </w:rPr>
        <w:t>. On completion of each block, participants are instructed to initiate the next block via a button press, which allows the opportunity for a self-paced break.</w:t>
      </w:r>
      <w:r>
        <w:rPr>
          <w:rFonts w:ascii="Times" w:hAnsi="Times" w:cs="Times"/>
          <w:color w:val="000000"/>
          <w:sz w:val="29"/>
          <w:szCs w:val="29"/>
          <w:lang w:val="en-GB"/>
        </w:rPr>
        <w:t xml:space="preserve"> </w:t>
      </w:r>
    </w:p>
    <w:p w14:paraId="57FCBF55" w14:textId="77777777" w:rsidR="00C03ACA" w:rsidRPr="00570E80" w:rsidRDefault="0020649F"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Rationale for Choice of Methods</w:t>
      </w:r>
    </w:p>
    <w:p w14:paraId="624EA6D8" w14:textId="25CA840D" w:rsidR="008703E2" w:rsidRPr="00570E80" w:rsidRDefault="008703E2"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The reason for opting for a modelling analysis of the participant data is</w:t>
      </w:r>
      <w:ins w:id="8" w:author="Tim Ballard" w:date="2017-08-25T12:52:00Z">
        <w:r w:rsidR="006B6934">
          <w:rPr>
            <w:rFonts w:ascii="Times New Roman" w:hAnsi="Times New Roman" w:cs="Times New Roman"/>
            <w:sz w:val="22"/>
            <w:szCs w:val="22"/>
          </w:rPr>
          <w:t xml:space="preserve"> </w:t>
        </w:r>
      </w:ins>
      <w:del w:id="9" w:author="Tim Ballard" w:date="2017-08-25T12:52:00Z">
        <w:r w:rsidRPr="00570E80" w:rsidDel="006B6934">
          <w:rPr>
            <w:rFonts w:ascii="Times New Roman" w:hAnsi="Times New Roman" w:cs="Times New Roman"/>
            <w:sz w:val="22"/>
            <w:szCs w:val="22"/>
          </w:rPr>
          <w:delText xml:space="preserve"> because</w:delText>
        </w:r>
      </w:del>
      <w:ins w:id="10" w:author="Tim Ballard" w:date="2017-08-25T12:52:00Z">
        <w:r w:rsidR="006B6934">
          <w:rPr>
            <w:rFonts w:ascii="Times New Roman" w:hAnsi="Times New Roman" w:cs="Times New Roman"/>
            <w:sz w:val="22"/>
            <w:szCs w:val="22"/>
          </w:rPr>
          <w:t>that</w:t>
        </w:r>
      </w:ins>
      <w:r w:rsidRPr="00570E80">
        <w:rPr>
          <w:rFonts w:ascii="Times New Roman" w:hAnsi="Times New Roman" w:cs="Times New Roman"/>
          <w:sz w:val="22"/>
          <w:szCs w:val="22"/>
        </w:rPr>
        <w:t xml:space="preserve"> it provides a way of decomposing choice behaviour (i.e., decision outcomes and their associated response times) into separable components relating to (1) the time course of </w:t>
      </w:r>
      <w:r w:rsidR="0026075F" w:rsidRPr="00570E80">
        <w:rPr>
          <w:rFonts w:ascii="Times New Roman" w:hAnsi="Times New Roman" w:cs="Times New Roman"/>
          <w:sz w:val="22"/>
          <w:szCs w:val="22"/>
        </w:rPr>
        <w:t xml:space="preserve">processing </w:t>
      </w:r>
      <w:r w:rsidRPr="00570E80">
        <w:rPr>
          <w:rFonts w:ascii="Times New Roman" w:hAnsi="Times New Roman" w:cs="Times New Roman"/>
          <w:sz w:val="22"/>
          <w:szCs w:val="22"/>
        </w:rPr>
        <w:t xml:space="preserve">information form </w:t>
      </w:r>
      <w:proofErr w:type="gramStart"/>
      <w:r w:rsidR="0026075F" w:rsidRPr="00570E80">
        <w:rPr>
          <w:rFonts w:ascii="Times New Roman" w:hAnsi="Times New Roman" w:cs="Times New Roman"/>
          <w:sz w:val="22"/>
          <w:szCs w:val="22"/>
        </w:rPr>
        <w:t>a stimuli</w:t>
      </w:r>
      <w:proofErr w:type="gramEnd"/>
      <w:r w:rsidRPr="00570E80">
        <w:rPr>
          <w:rFonts w:ascii="Times New Roman" w:hAnsi="Times New Roman" w:cs="Times New Roman"/>
          <w:sz w:val="22"/>
          <w:szCs w:val="22"/>
        </w:rPr>
        <w:t xml:space="preserve"> and (2) the time required to make a decision, given the information that has been </w:t>
      </w:r>
      <w:r w:rsidR="0026075F" w:rsidRPr="00570E80">
        <w:rPr>
          <w:rFonts w:ascii="Times New Roman" w:hAnsi="Times New Roman" w:cs="Times New Roman"/>
          <w:sz w:val="22"/>
          <w:szCs w:val="22"/>
        </w:rPr>
        <w:t>considered</w:t>
      </w:r>
      <w:r w:rsidRPr="00570E80">
        <w:rPr>
          <w:rFonts w:ascii="Times New Roman" w:hAnsi="Times New Roman" w:cs="Times New Roman"/>
          <w:sz w:val="22"/>
          <w:szCs w:val="22"/>
        </w:rPr>
        <w:t>. This property of the model-based analysis overcomes key limitations in applying conventional statistical analysis to traditional measures of performance (e.g., accuracy and mean response time). For example, conventional methods of analysi</w:t>
      </w:r>
      <w:r w:rsidR="003D0A50" w:rsidRPr="00570E80">
        <w:rPr>
          <w:rFonts w:ascii="Times New Roman" w:hAnsi="Times New Roman" w:cs="Times New Roman"/>
          <w:sz w:val="22"/>
          <w:szCs w:val="22"/>
        </w:rPr>
        <w:t>s cannot distinguish time costs associated with the quality of informati</w:t>
      </w:r>
      <w:r w:rsidR="00B4311E">
        <w:rPr>
          <w:rFonts w:ascii="Times New Roman" w:hAnsi="Times New Roman" w:cs="Times New Roman"/>
          <w:sz w:val="22"/>
          <w:szCs w:val="22"/>
        </w:rPr>
        <w:t xml:space="preserve">on driving the decision process, </w:t>
      </w:r>
      <w:r w:rsidR="003D0A50" w:rsidRPr="00570E80">
        <w:rPr>
          <w:rFonts w:ascii="Times New Roman" w:hAnsi="Times New Roman" w:cs="Times New Roman"/>
          <w:sz w:val="22"/>
          <w:szCs w:val="22"/>
        </w:rPr>
        <w:t>or time-costs associated with t</w:t>
      </w:r>
      <w:r w:rsidR="00B87927" w:rsidRPr="00570E80">
        <w:rPr>
          <w:rFonts w:ascii="Times New Roman" w:hAnsi="Times New Roman" w:cs="Times New Roman"/>
          <w:sz w:val="22"/>
          <w:szCs w:val="22"/>
        </w:rPr>
        <w:t xml:space="preserve">he </w:t>
      </w:r>
      <w:r w:rsidR="003D0A50" w:rsidRPr="00570E80">
        <w:rPr>
          <w:rFonts w:ascii="Times New Roman" w:hAnsi="Times New Roman" w:cs="Times New Roman"/>
          <w:sz w:val="22"/>
          <w:szCs w:val="22"/>
        </w:rPr>
        <w:t xml:space="preserve">degree </w:t>
      </w:r>
      <w:r w:rsidR="00B4311E">
        <w:rPr>
          <w:rFonts w:ascii="Times New Roman" w:hAnsi="Times New Roman" w:cs="Times New Roman"/>
          <w:sz w:val="22"/>
          <w:szCs w:val="22"/>
        </w:rPr>
        <w:t>of decision-caution – both relevant factors for investigating the speed-accuracy trade-off.</w:t>
      </w:r>
    </w:p>
    <w:p w14:paraId="6F8E951E" w14:textId="77777777" w:rsidR="000771B6" w:rsidRPr="00570E80" w:rsidRDefault="000771B6" w:rsidP="000F1B6F">
      <w:pPr>
        <w:spacing w:line="276" w:lineRule="auto"/>
        <w:rPr>
          <w:rFonts w:ascii="Times New Roman" w:hAnsi="Times New Roman" w:cs="Times New Roman"/>
          <w:sz w:val="22"/>
          <w:szCs w:val="22"/>
        </w:rPr>
      </w:pPr>
    </w:p>
    <w:p w14:paraId="4BFB86A0" w14:textId="77777777" w:rsidR="0020649F" w:rsidRPr="00570E80" w:rsidRDefault="0020649F"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Participants, Description and Number, and Inclusion/Exclusion Criteria</w:t>
      </w:r>
      <w:r w:rsidR="00995E95" w:rsidRPr="00570E80">
        <w:rPr>
          <w:rFonts w:ascii="Times New Roman" w:hAnsi="Times New Roman" w:cs="Times New Roman"/>
          <w:i/>
          <w:sz w:val="22"/>
          <w:szCs w:val="22"/>
        </w:rPr>
        <w:t>/</w:t>
      </w:r>
      <w:r w:rsidRPr="00570E80">
        <w:rPr>
          <w:rFonts w:ascii="Times New Roman" w:hAnsi="Times New Roman" w:cs="Times New Roman"/>
          <w:i/>
          <w:sz w:val="22"/>
          <w:szCs w:val="22"/>
        </w:rPr>
        <w:t>Recruitment Strategy</w:t>
      </w:r>
    </w:p>
    <w:p w14:paraId="0B68832B" w14:textId="3C72E5A4" w:rsidR="00995E95" w:rsidRPr="00570E80" w:rsidRDefault="00995E95" w:rsidP="000F1B6F">
      <w:pPr>
        <w:spacing w:line="276" w:lineRule="auto"/>
        <w:ind w:right="28"/>
        <w:rPr>
          <w:rFonts w:ascii="Times New Roman" w:hAnsi="Times New Roman" w:cs="Times New Roman"/>
          <w:sz w:val="22"/>
          <w:szCs w:val="22"/>
        </w:rPr>
      </w:pPr>
      <w:r w:rsidRPr="00570E80">
        <w:rPr>
          <w:rFonts w:ascii="Times New Roman" w:hAnsi="Times New Roman" w:cs="Times New Roman"/>
          <w:sz w:val="22"/>
          <w:szCs w:val="22"/>
        </w:rPr>
        <w:t xml:space="preserve">The sample will be recruited via either a) the UQ first year psychology research participation scheme, </w:t>
      </w:r>
      <w:r w:rsidR="001C3443" w:rsidRPr="00570E80">
        <w:rPr>
          <w:rFonts w:ascii="Times New Roman" w:hAnsi="Times New Roman" w:cs="Times New Roman"/>
          <w:sz w:val="22"/>
          <w:szCs w:val="22"/>
        </w:rPr>
        <w:t>whereby students enrolled</w:t>
      </w:r>
      <w:r w:rsidRPr="00570E80">
        <w:rPr>
          <w:rFonts w:ascii="Times New Roman" w:hAnsi="Times New Roman" w:cs="Times New Roman"/>
          <w:sz w:val="22"/>
          <w:szCs w:val="22"/>
        </w:rPr>
        <w:t xml:space="preserve"> in first year psychology courses sign up on up on a website and receive course credit for participation, b) the UQ paid research participation scheme, whereby members of the UQ local community sign up on a similar website and receive financial remuneration ($20 per hour) for their travel and time spent participating, or c) crowdsourcing platforms such as Amazon Mechanical Turk and recruitment services such as </w:t>
      </w:r>
      <w:proofErr w:type="spellStart"/>
      <w:r w:rsidRPr="00570E80">
        <w:rPr>
          <w:rFonts w:ascii="Times New Roman" w:hAnsi="Times New Roman" w:cs="Times New Roman"/>
          <w:sz w:val="22"/>
          <w:szCs w:val="22"/>
        </w:rPr>
        <w:t>Crowdflower</w:t>
      </w:r>
      <w:proofErr w:type="spellEnd"/>
      <w:r w:rsidRPr="00570E80">
        <w:rPr>
          <w:rFonts w:ascii="Times New Roman" w:hAnsi="Times New Roman" w:cs="Times New Roman"/>
          <w:sz w:val="22"/>
          <w:szCs w:val="22"/>
        </w:rPr>
        <w:t xml:space="preserve"> or </w:t>
      </w:r>
      <w:proofErr w:type="spellStart"/>
      <w:r w:rsidRPr="00570E80">
        <w:rPr>
          <w:rFonts w:ascii="Times New Roman" w:hAnsi="Times New Roman" w:cs="Times New Roman"/>
          <w:sz w:val="22"/>
          <w:szCs w:val="22"/>
        </w:rPr>
        <w:t>Qualt</w:t>
      </w:r>
      <w:r w:rsidR="001C3443" w:rsidRPr="00570E80">
        <w:rPr>
          <w:rFonts w:ascii="Times New Roman" w:hAnsi="Times New Roman" w:cs="Times New Roman"/>
          <w:sz w:val="22"/>
          <w:szCs w:val="22"/>
        </w:rPr>
        <w:t>rics</w:t>
      </w:r>
      <w:proofErr w:type="spellEnd"/>
      <w:r w:rsidR="001C3443" w:rsidRPr="00570E80">
        <w:rPr>
          <w:rFonts w:ascii="Times New Roman" w:hAnsi="Times New Roman" w:cs="Times New Roman"/>
          <w:sz w:val="22"/>
          <w:szCs w:val="22"/>
        </w:rPr>
        <w:t xml:space="preserve"> whereby participants sign</w:t>
      </w:r>
      <w:r w:rsidRPr="00570E80">
        <w:rPr>
          <w:rFonts w:ascii="Times New Roman" w:hAnsi="Times New Roman" w:cs="Times New Roman"/>
          <w:sz w:val="22"/>
          <w:szCs w:val="22"/>
        </w:rPr>
        <w:t xml:space="preserve"> up to complete the study via the web and receive financial remuneration ($5 per hour) for their time spent participating. </w:t>
      </w:r>
      <w:r w:rsidR="0026075F" w:rsidRPr="00570E80">
        <w:rPr>
          <w:rFonts w:ascii="Times New Roman" w:hAnsi="Times New Roman" w:cs="Times New Roman"/>
          <w:sz w:val="22"/>
          <w:szCs w:val="22"/>
        </w:rPr>
        <w:t xml:space="preserve">120 participants from each platform will be recruited, with half participating in the first 3 weeks of semester and half participating in the last 3 weeks of semester. </w:t>
      </w:r>
      <w:r w:rsidR="004345E2" w:rsidRPr="00570E80">
        <w:rPr>
          <w:rFonts w:ascii="Times New Roman" w:hAnsi="Times New Roman" w:cs="Times New Roman"/>
          <w:sz w:val="22"/>
          <w:szCs w:val="22"/>
          <w:lang w:val="en-US" w:eastAsia="en-AU"/>
        </w:rPr>
        <w:t>It is expected that participants will range in age from 18-60, with an equal distribution of males and females, and who will have no significant health issues that would affect their ability to provide voluntary, informed consent.</w:t>
      </w:r>
    </w:p>
    <w:p w14:paraId="437CB055" w14:textId="77777777" w:rsidR="00206B19" w:rsidRPr="00570E80" w:rsidRDefault="00206B19" w:rsidP="000F1B6F">
      <w:pPr>
        <w:spacing w:line="276" w:lineRule="auto"/>
        <w:rPr>
          <w:rFonts w:ascii="Times New Roman" w:hAnsi="Times New Roman" w:cs="Times New Roman"/>
          <w:sz w:val="22"/>
          <w:szCs w:val="22"/>
        </w:rPr>
      </w:pPr>
    </w:p>
    <w:p w14:paraId="2185910F"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Participant Commitment</w:t>
      </w:r>
    </w:p>
    <w:p w14:paraId="1C1AC0AC" w14:textId="01C54CC6" w:rsidR="00C03ACA" w:rsidRPr="00570E80" w:rsidRDefault="00C03ACA" w:rsidP="000F1B6F">
      <w:pPr>
        <w:spacing w:line="276" w:lineRule="auto"/>
        <w:rPr>
          <w:rFonts w:ascii="Times New Roman" w:hAnsi="Times New Roman" w:cs="Times New Roman"/>
          <w:bCs/>
          <w:sz w:val="22"/>
          <w:szCs w:val="22"/>
        </w:rPr>
      </w:pPr>
      <w:r w:rsidRPr="00570E80">
        <w:rPr>
          <w:rFonts w:ascii="Times New Roman" w:hAnsi="Times New Roman" w:cs="Times New Roman"/>
          <w:spacing w:val="-2"/>
          <w:sz w:val="22"/>
          <w:szCs w:val="22"/>
        </w:rPr>
        <w:t>When participants begin the experimental session</w:t>
      </w:r>
      <w:r w:rsidR="00396EBE" w:rsidRPr="00570E80">
        <w:rPr>
          <w:rFonts w:ascii="Times New Roman" w:hAnsi="Times New Roman" w:cs="Times New Roman"/>
          <w:spacing w:val="-2"/>
          <w:sz w:val="22"/>
          <w:szCs w:val="22"/>
        </w:rPr>
        <w:t>, they will read an</w:t>
      </w:r>
      <w:r w:rsidRPr="00570E80">
        <w:rPr>
          <w:rFonts w:ascii="Times New Roman" w:hAnsi="Times New Roman" w:cs="Times New Roman"/>
          <w:spacing w:val="-2"/>
          <w:sz w:val="22"/>
          <w:szCs w:val="22"/>
        </w:rPr>
        <w:t xml:space="preserve"> information screen </w:t>
      </w:r>
      <w:r w:rsidR="0026075F" w:rsidRPr="00570E80">
        <w:rPr>
          <w:rFonts w:ascii="Times New Roman" w:hAnsi="Times New Roman" w:cs="Times New Roman"/>
          <w:spacing w:val="-2"/>
          <w:sz w:val="22"/>
          <w:szCs w:val="22"/>
        </w:rPr>
        <w:t>that describes the task</w:t>
      </w:r>
      <w:r w:rsidRPr="00570E80">
        <w:rPr>
          <w:rFonts w:ascii="Times New Roman" w:hAnsi="Times New Roman" w:cs="Times New Roman"/>
          <w:spacing w:val="-2"/>
          <w:sz w:val="22"/>
          <w:szCs w:val="22"/>
        </w:rPr>
        <w:t xml:space="preserve">. Participants will then be asked to click a button indicating that they have read and understood the information form, and agree to participate in the research. </w:t>
      </w:r>
      <w:r w:rsidRPr="00570E80">
        <w:rPr>
          <w:rFonts w:ascii="Times New Roman" w:hAnsi="Times New Roman" w:cs="Times New Roman"/>
          <w:bCs/>
          <w:sz w:val="22"/>
          <w:szCs w:val="22"/>
        </w:rPr>
        <w:t>Participants will be informed at the start of the experime</w:t>
      </w:r>
      <w:r w:rsidR="0026075F" w:rsidRPr="00570E80">
        <w:rPr>
          <w:rFonts w:ascii="Times New Roman" w:hAnsi="Times New Roman" w:cs="Times New Roman"/>
          <w:bCs/>
          <w:sz w:val="22"/>
          <w:szCs w:val="22"/>
        </w:rPr>
        <w:t xml:space="preserve">nt that they have the right to </w:t>
      </w:r>
      <w:r w:rsidRPr="00570E80">
        <w:rPr>
          <w:rFonts w:ascii="Times New Roman" w:hAnsi="Times New Roman" w:cs="Times New Roman"/>
          <w:bCs/>
          <w:sz w:val="22"/>
          <w:szCs w:val="22"/>
        </w:rPr>
        <w:t>withdraw from the study at any point in time without repercussions or penalty. They will also be informed that should they feel uncomfortable completing a particular question or task, they are permitted to not respond.</w:t>
      </w:r>
      <w:r w:rsidRPr="00570E80">
        <w:rPr>
          <w:rFonts w:ascii="Times New Roman" w:hAnsi="Times New Roman" w:cs="Times New Roman"/>
          <w:color w:val="000000"/>
          <w:sz w:val="22"/>
          <w:szCs w:val="22"/>
          <w:lang w:val="en-GB" w:eastAsia="en-GB"/>
        </w:rPr>
        <w:t xml:space="preserve"> </w:t>
      </w:r>
      <w:r w:rsidRPr="00570E80">
        <w:rPr>
          <w:rFonts w:ascii="Times New Roman" w:hAnsi="Times New Roman" w:cs="Times New Roman"/>
          <w:sz w:val="22"/>
          <w:szCs w:val="22"/>
        </w:rPr>
        <w:t xml:space="preserve">All participants will receive a computer information debrief sheet at the completion of the study explaining its purpose. </w:t>
      </w:r>
    </w:p>
    <w:p w14:paraId="495E4041" w14:textId="77777777" w:rsidR="00C03ACA" w:rsidRPr="00570E80" w:rsidRDefault="00C03ACA" w:rsidP="000F1B6F">
      <w:pPr>
        <w:spacing w:line="276" w:lineRule="auto"/>
        <w:rPr>
          <w:rFonts w:ascii="Times New Roman" w:hAnsi="Times New Roman" w:cs="Times New Roman"/>
          <w:sz w:val="22"/>
          <w:szCs w:val="22"/>
        </w:rPr>
      </w:pPr>
    </w:p>
    <w:p w14:paraId="3FD3D92D"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Project Duration</w:t>
      </w:r>
    </w:p>
    <w:p w14:paraId="3D3F6BD7"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The project is expected to take no more than 1 year to complete (i.e., including data collection and model-based analysis of all relevant data).</w:t>
      </w:r>
    </w:p>
    <w:p w14:paraId="4518DE70" w14:textId="77777777" w:rsidR="0020649F" w:rsidRPr="00570E80" w:rsidRDefault="0020649F" w:rsidP="000F1B6F">
      <w:pPr>
        <w:spacing w:line="276" w:lineRule="auto"/>
        <w:rPr>
          <w:rFonts w:ascii="Times New Roman" w:hAnsi="Times New Roman" w:cs="Times New Roman"/>
          <w:sz w:val="22"/>
          <w:szCs w:val="22"/>
        </w:rPr>
      </w:pPr>
    </w:p>
    <w:p w14:paraId="661A4587" w14:textId="77777777" w:rsidR="0020649F" w:rsidRPr="00570E80" w:rsidRDefault="0020649F"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Data Collection/Gathering and Techniques</w:t>
      </w:r>
    </w:p>
    <w:p w14:paraId="18EA39E4" w14:textId="64A4C43C"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Demographic information (i.e., participant age and gender) will be collected. All other information collected will comprise button-press responses to a computer-based perceptual task, where people will </w:t>
      </w:r>
      <w:r w:rsidR="0026075F" w:rsidRPr="00570E80">
        <w:rPr>
          <w:rFonts w:ascii="Times New Roman" w:hAnsi="Times New Roman" w:cs="Times New Roman"/>
          <w:sz w:val="22"/>
          <w:szCs w:val="22"/>
        </w:rPr>
        <w:t>report a feature of the stimulus</w:t>
      </w:r>
      <w:r w:rsidRPr="00570E80">
        <w:rPr>
          <w:rFonts w:ascii="Times New Roman" w:hAnsi="Times New Roman" w:cs="Times New Roman"/>
          <w:sz w:val="22"/>
          <w:szCs w:val="22"/>
        </w:rPr>
        <w:t xml:space="preserve"> (e.g., </w:t>
      </w:r>
      <w:r w:rsidR="0026075F" w:rsidRPr="00570E80">
        <w:rPr>
          <w:rFonts w:ascii="Times New Roman" w:hAnsi="Times New Roman" w:cs="Times New Roman"/>
          <w:sz w:val="22"/>
          <w:szCs w:val="22"/>
        </w:rPr>
        <w:t>whether dots are moving towards the left or right</w:t>
      </w:r>
      <w:r w:rsidRPr="00570E80">
        <w:rPr>
          <w:rFonts w:ascii="Times New Roman" w:hAnsi="Times New Roman" w:cs="Times New Roman"/>
          <w:sz w:val="22"/>
          <w:szCs w:val="22"/>
        </w:rPr>
        <w:t>). The button press responses, summarizing decision outcomes and RT, will be stored in a de-identified manner (i.e., by participant number).</w:t>
      </w:r>
    </w:p>
    <w:p w14:paraId="6CBB9E3E" w14:textId="77777777" w:rsidR="0020649F" w:rsidRPr="00570E80" w:rsidRDefault="0020649F" w:rsidP="000F1B6F">
      <w:pPr>
        <w:spacing w:line="276" w:lineRule="auto"/>
        <w:rPr>
          <w:rFonts w:ascii="Times New Roman" w:hAnsi="Times New Roman" w:cs="Times New Roman"/>
          <w:sz w:val="22"/>
          <w:szCs w:val="22"/>
        </w:rPr>
      </w:pPr>
    </w:p>
    <w:p w14:paraId="74B29620"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Participant Withdrawal</w:t>
      </w:r>
    </w:p>
    <w:p w14:paraId="02362F28"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Participants are free to withdraw from the study at any time. Should this occur, all data collected up to that point will be destroyed and all remuneration owed to the participant will be paid.</w:t>
      </w:r>
    </w:p>
    <w:p w14:paraId="20091B4C" w14:textId="77777777" w:rsidR="0026075F" w:rsidRPr="00570E80" w:rsidRDefault="0026075F" w:rsidP="000F1B6F">
      <w:pPr>
        <w:spacing w:line="276" w:lineRule="auto"/>
        <w:rPr>
          <w:rFonts w:ascii="Times New Roman" w:hAnsi="Times New Roman" w:cs="Times New Roman"/>
          <w:sz w:val="22"/>
          <w:szCs w:val="22"/>
        </w:rPr>
      </w:pPr>
    </w:p>
    <w:p w14:paraId="0639A721" w14:textId="77777777" w:rsidR="0020649F" w:rsidRPr="00570E80" w:rsidRDefault="0020649F"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Data Management</w:t>
      </w:r>
    </w:p>
    <w:p w14:paraId="6CCD4586" w14:textId="77777777" w:rsidR="00C03ACA" w:rsidRPr="00570E80" w:rsidRDefault="00C03ACA" w:rsidP="000F1B6F">
      <w:pPr>
        <w:spacing w:line="276" w:lineRule="auto"/>
        <w:jc w:val="both"/>
        <w:rPr>
          <w:rFonts w:ascii="Times New Roman" w:hAnsi="Times New Roman" w:cs="Times New Roman"/>
          <w:sz w:val="22"/>
          <w:szCs w:val="22"/>
        </w:rPr>
      </w:pPr>
      <w:r w:rsidRPr="00570E80">
        <w:rPr>
          <w:rFonts w:ascii="Times New Roman" w:hAnsi="Times New Roman" w:cs="Times New Roman"/>
          <w:sz w:val="22"/>
          <w:szCs w:val="22"/>
        </w:rPr>
        <w:t xml:space="preserve">All information collected from participants will be anonymised. Participants will be given a subject identification number and all identifying information about the participant will be removed. This ensures that it is impossible for participants to be identified with any documentation or reporting from the study. Once the study has been completed, the data will become “open data”. This means the data will be made available, free of charge to anyone interested in the research or who wants to analyse the data themselves. Once it becomes open data, we will not have control over how the data are used, however, prior to becoming open data, all data will be anonymised and therefore all participants will maintain confidentiality and anonymity. </w:t>
      </w:r>
    </w:p>
    <w:p w14:paraId="7C16AED4" w14:textId="77777777" w:rsidR="0020649F" w:rsidRPr="00570E80" w:rsidRDefault="0020649F" w:rsidP="000F1B6F">
      <w:pPr>
        <w:spacing w:line="276" w:lineRule="auto"/>
        <w:rPr>
          <w:rFonts w:ascii="Times New Roman" w:hAnsi="Times New Roman" w:cs="Times New Roman"/>
          <w:sz w:val="22"/>
          <w:szCs w:val="22"/>
        </w:rPr>
      </w:pPr>
    </w:p>
    <w:p w14:paraId="0D3DFD52"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Outcome Measures</w:t>
      </w:r>
    </w:p>
    <w:p w14:paraId="1E2BE179" w14:textId="764B428B"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The outcome measures from this experiment will be the pattern of best-fitting parameter estimates </w:t>
      </w:r>
      <w:r w:rsidR="00552184" w:rsidRPr="00570E80">
        <w:rPr>
          <w:rFonts w:ascii="Times New Roman" w:hAnsi="Times New Roman" w:cs="Times New Roman"/>
          <w:sz w:val="22"/>
          <w:szCs w:val="22"/>
        </w:rPr>
        <w:t xml:space="preserve">from model-fitting </w:t>
      </w:r>
      <w:r w:rsidRPr="00570E80">
        <w:rPr>
          <w:rFonts w:ascii="Times New Roman" w:hAnsi="Times New Roman" w:cs="Times New Roman"/>
          <w:sz w:val="22"/>
          <w:szCs w:val="22"/>
        </w:rPr>
        <w:t xml:space="preserve">and results of model selection for each </w:t>
      </w:r>
      <w:r w:rsidR="007B4184" w:rsidRPr="00570E80">
        <w:rPr>
          <w:rFonts w:ascii="Times New Roman" w:hAnsi="Times New Roman" w:cs="Times New Roman"/>
          <w:sz w:val="22"/>
          <w:szCs w:val="22"/>
        </w:rPr>
        <w:t>condition of the study.</w:t>
      </w:r>
    </w:p>
    <w:p w14:paraId="147598A8" w14:textId="77777777" w:rsidR="0020649F" w:rsidRPr="00570E80" w:rsidRDefault="0020649F" w:rsidP="000F1B6F">
      <w:pPr>
        <w:spacing w:line="276" w:lineRule="auto"/>
        <w:rPr>
          <w:rFonts w:ascii="Times New Roman" w:hAnsi="Times New Roman" w:cs="Times New Roman"/>
          <w:sz w:val="22"/>
          <w:szCs w:val="22"/>
        </w:rPr>
      </w:pPr>
    </w:p>
    <w:p w14:paraId="7E6E1342" w14:textId="77777777" w:rsidR="000771B6" w:rsidRPr="00570E80" w:rsidRDefault="000771B6"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Results, Outcomes and Future Plans</w:t>
      </w:r>
    </w:p>
    <w:p w14:paraId="5FE5CDF3"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Plans for Return of Results</w:t>
      </w:r>
    </w:p>
    <w:p w14:paraId="0E1AD09A"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Results from the study will be disseminated via scholarly publications. For participants who do not have access to potential publication outlets, they will be provided with an opportunity to have the experimenter forward on a summary of the key findings upon completion of data collection.</w:t>
      </w:r>
    </w:p>
    <w:p w14:paraId="35C157F2" w14:textId="77777777" w:rsidR="0020649F" w:rsidRPr="00570E80" w:rsidRDefault="0020649F" w:rsidP="000F1B6F">
      <w:pPr>
        <w:spacing w:line="276" w:lineRule="auto"/>
        <w:rPr>
          <w:rFonts w:ascii="Times New Roman" w:hAnsi="Times New Roman" w:cs="Times New Roman"/>
          <w:sz w:val="22"/>
          <w:szCs w:val="22"/>
        </w:rPr>
      </w:pPr>
    </w:p>
    <w:p w14:paraId="5557BB00"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Plans for Dissemination/Publication</w:t>
      </w:r>
    </w:p>
    <w:p w14:paraId="21ADD1E8"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Results of the study will be presented at academic conferences and scholarly journals. Likely outlets include </w:t>
      </w:r>
      <w:r w:rsidRPr="00570E80">
        <w:rPr>
          <w:rFonts w:ascii="Times New Roman" w:hAnsi="Times New Roman" w:cs="Times New Roman"/>
          <w:i/>
          <w:sz w:val="22"/>
          <w:szCs w:val="22"/>
        </w:rPr>
        <w:t>Journal of Experimental Psychology: General</w:t>
      </w:r>
      <w:r w:rsidRPr="00570E80">
        <w:rPr>
          <w:rFonts w:ascii="Times New Roman" w:hAnsi="Times New Roman" w:cs="Times New Roman"/>
          <w:sz w:val="22"/>
          <w:szCs w:val="22"/>
        </w:rPr>
        <w:t>, Journal</w:t>
      </w:r>
      <w:r w:rsidRPr="00570E80">
        <w:rPr>
          <w:rFonts w:ascii="Times New Roman" w:hAnsi="Times New Roman" w:cs="Times New Roman"/>
          <w:i/>
          <w:sz w:val="22"/>
          <w:szCs w:val="22"/>
        </w:rPr>
        <w:t xml:space="preserve"> of Experimental Psychology: Human Perception &amp; Performance</w:t>
      </w:r>
      <w:r w:rsidRPr="00570E80">
        <w:rPr>
          <w:rFonts w:ascii="Times New Roman" w:hAnsi="Times New Roman" w:cs="Times New Roman"/>
          <w:sz w:val="22"/>
          <w:szCs w:val="22"/>
        </w:rPr>
        <w:t xml:space="preserve">, </w:t>
      </w:r>
      <w:proofErr w:type="spellStart"/>
      <w:r w:rsidRPr="00570E80">
        <w:rPr>
          <w:rFonts w:ascii="Times New Roman" w:hAnsi="Times New Roman" w:cs="Times New Roman"/>
          <w:i/>
          <w:sz w:val="22"/>
          <w:szCs w:val="22"/>
        </w:rPr>
        <w:t>Psychonomic</w:t>
      </w:r>
      <w:proofErr w:type="spellEnd"/>
      <w:r w:rsidRPr="00570E80">
        <w:rPr>
          <w:rFonts w:ascii="Times New Roman" w:hAnsi="Times New Roman" w:cs="Times New Roman"/>
          <w:i/>
          <w:sz w:val="22"/>
          <w:szCs w:val="22"/>
        </w:rPr>
        <w:t xml:space="preserve"> Bulletin &amp; Review</w:t>
      </w:r>
      <w:r w:rsidRPr="00570E80">
        <w:rPr>
          <w:rFonts w:ascii="Times New Roman" w:hAnsi="Times New Roman" w:cs="Times New Roman"/>
          <w:sz w:val="22"/>
          <w:szCs w:val="22"/>
        </w:rPr>
        <w:t xml:space="preserve">, and </w:t>
      </w:r>
      <w:r w:rsidRPr="00570E80">
        <w:rPr>
          <w:rFonts w:ascii="Times New Roman" w:hAnsi="Times New Roman" w:cs="Times New Roman"/>
          <w:i/>
          <w:sz w:val="22"/>
          <w:szCs w:val="22"/>
        </w:rPr>
        <w:t>Attention, Perception, &amp; Psychophysics</w:t>
      </w:r>
      <w:r w:rsidRPr="00570E80">
        <w:rPr>
          <w:rFonts w:ascii="Times New Roman" w:hAnsi="Times New Roman" w:cs="Times New Roman"/>
          <w:sz w:val="22"/>
          <w:szCs w:val="22"/>
        </w:rPr>
        <w:t>.</w:t>
      </w:r>
    </w:p>
    <w:p w14:paraId="245A8222" w14:textId="77777777" w:rsidR="0020649F" w:rsidRPr="00570E80" w:rsidRDefault="0020649F" w:rsidP="000F1B6F">
      <w:pPr>
        <w:spacing w:line="276" w:lineRule="auto"/>
        <w:rPr>
          <w:rFonts w:ascii="Times New Roman" w:hAnsi="Times New Roman" w:cs="Times New Roman"/>
          <w:sz w:val="22"/>
          <w:szCs w:val="22"/>
        </w:rPr>
      </w:pPr>
    </w:p>
    <w:p w14:paraId="3F3F0574"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Plans for Sharing Data</w:t>
      </w:r>
    </w:p>
    <w:p w14:paraId="5B6992DF" w14:textId="6B42E48C"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Upon request, de-identified data will be shared with other researchers who are interested in model</w:t>
      </w:r>
      <w:r w:rsidR="00684327">
        <w:rPr>
          <w:rFonts w:ascii="Times New Roman" w:hAnsi="Times New Roman" w:cs="Times New Roman"/>
          <w:sz w:val="22"/>
          <w:szCs w:val="22"/>
        </w:rPr>
        <w:t>l</w:t>
      </w:r>
      <w:r w:rsidRPr="00570E80">
        <w:rPr>
          <w:rFonts w:ascii="Times New Roman" w:hAnsi="Times New Roman" w:cs="Times New Roman"/>
          <w:sz w:val="22"/>
          <w:szCs w:val="22"/>
        </w:rPr>
        <w:t>ing the data from this project.</w:t>
      </w:r>
    </w:p>
    <w:sectPr w:rsidR="0020649F" w:rsidRPr="00570E80" w:rsidSect="007111B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m Ballard" w:date="2017-08-25T12:44:00Z" w:initials="TB">
    <w:p w14:paraId="4C5157C9" w14:textId="49BC58B3" w:rsidR="002545CD" w:rsidRDefault="002545CD">
      <w:pPr>
        <w:pStyle w:val="CommentText"/>
      </w:pPr>
      <w:r>
        <w:rPr>
          <w:rStyle w:val="CommentReference"/>
        </w:rPr>
        <w:annotationRef/>
      </w:r>
      <w:r>
        <w:t xml:space="preserve">I would also add that the project will eventually also include students (e.g., summer scholars, honours students </w:t>
      </w:r>
      <w:proofErr w:type="spellStart"/>
      <w:r>
        <w:t>etc</w:t>
      </w:r>
      <w:proofErr w:type="spellEnd"/>
      <w:r>
        <w:t>)</w:t>
      </w:r>
    </w:p>
  </w:comment>
  <w:comment w:id="1" w:author="Tim Ballard" w:date="2017-08-25T12:47:00Z" w:initials="TB">
    <w:p w14:paraId="59A39907" w14:textId="7DEB9E90" w:rsidR="002545CD" w:rsidRDefault="002545CD">
      <w:pPr>
        <w:pStyle w:val="CommentText"/>
      </w:pPr>
      <w:r>
        <w:rPr>
          <w:rStyle w:val="CommentReference"/>
        </w:rPr>
        <w:annotationRef/>
      </w:r>
      <w:r>
        <w:t>If the application allows, it’d be good to vague this up a bit. Let’s not commit ourselves to that exact number of participants.</w:t>
      </w:r>
    </w:p>
  </w:comment>
  <w:comment w:id="2" w:author="gina.fisher@uqconnect.edu.au" w:date="2017-08-23T11:46:00Z" w:initials="g">
    <w:p w14:paraId="6BA48673" w14:textId="09823988" w:rsidR="0064688F" w:rsidRDefault="0064688F">
      <w:pPr>
        <w:pStyle w:val="CommentText"/>
      </w:pPr>
      <w:r>
        <w:rPr>
          <w:rStyle w:val="CommentReference"/>
        </w:rPr>
        <w:annotationRef/>
      </w:r>
      <w:r w:rsidR="003E20AE">
        <w:t>Funding source needed here</w:t>
      </w:r>
    </w:p>
  </w:comment>
  <w:comment w:id="3" w:author="Tim Ballard" w:date="2017-08-25T12:48:00Z" w:initials="TB">
    <w:p w14:paraId="49620D53" w14:textId="3C7DF0CB" w:rsidR="002545CD" w:rsidRDefault="002545CD">
      <w:pPr>
        <w:pStyle w:val="CommentText"/>
      </w:pPr>
      <w:r>
        <w:rPr>
          <w:rStyle w:val="CommentReference"/>
        </w:rPr>
        <w:annotationRef/>
      </w:r>
      <w:r>
        <w:t xml:space="preserve">Dave and I will have to iron this out. I have heaps of credit on my </w:t>
      </w:r>
      <w:proofErr w:type="spellStart"/>
      <w:r>
        <w:t>mech</w:t>
      </w:r>
      <w:proofErr w:type="spellEnd"/>
      <w:r>
        <w:t xml:space="preserve"> </w:t>
      </w:r>
      <w:proofErr w:type="spellStart"/>
      <w:r>
        <w:t>turk</w:t>
      </w:r>
      <w:proofErr w:type="spellEnd"/>
      <w:r>
        <w:t xml:space="preserve"> account and am happy to use that for this study. I’m also happy to </w:t>
      </w:r>
      <w:r w:rsidR="006B6934">
        <w:t xml:space="preserve">use my research committee funds for the paid local participants. </w:t>
      </w:r>
      <w:proofErr w:type="gramStart"/>
      <w:r w:rsidR="006B6934">
        <w:t>However</w:t>
      </w:r>
      <w:proofErr w:type="gramEnd"/>
      <w:r w:rsidR="006B6934">
        <w:t xml:space="preserve"> those run out at the end of the year, so we’d have find an alternate source if we’re going to put an honours student on this next year.</w:t>
      </w:r>
    </w:p>
  </w:comment>
  <w:comment w:id="4" w:author="Tim Ballard" w:date="2017-08-25T12:53:00Z" w:initials="TB">
    <w:p w14:paraId="6538A2E3" w14:textId="76BDEB53" w:rsidR="006B6934" w:rsidRDefault="006B6934">
      <w:pPr>
        <w:pStyle w:val="CommentText"/>
      </w:pPr>
      <w:r>
        <w:rPr>
          <w:rStyle w:val="CommentReference"/>
        </w:rPr>
        <w:annotationRef/>
      </w:r>
      <w:r>
        <w:t>This is a good description of the recruitment study. However, I wonder if it’d be better to pitch this project as more general. That is, write the application as if we were conducting several studies. This leaves the door open to run follow up studies.  So perhaps the title of the application could be something like ‘</w:t>
      </w:r>
      <w:proofErr w:type="spellStart"/>
      <w:r>
        <w:t>Generalizaibility</w:t>
      </w:r>
      <w:proofErr w:type="spellEnd"/>
      <w:r>
        <w:t xml:space="preserve"> of models of response time” and the ‘project’ could aimed at establishing how reliable </w:t>
      </w:r>
      <w:proofErr w:type="spellStart"/>
      <w:r>
        <w:t>phemena</w:t>
      </w:r>
      <w:proofErr w:type="spellEnd"/>
      <w:r>
        <w:t xml:space="preserve"> predicted by these models are. Then we could use recruitment method and stimulus type as examples of things we’re going to look at, but being clear that those are only examples. This is the type of vague description that leaves a lot of room for ‘creativity’ in the follow-up studies we can run without having to reapply for ethics.</w:t>
      </w:r>
    </w:p>
  </w:comment>
  <w:comment w:id="6" w:author="gina.fisher@uqconnect.edu.au" w:date="2017-08-23T22:20:00Z" w:initials="g">
    <w:p w14:paraId="0046B704" w14:textId="5AF6E946" w:rsidR="000F1B6F" w:rsidRDefault="000F1B6F">
      <w:pPr>
        <w:pStyle w:val="CommentText"/>
      </w:pPr>
      <w:r>
        <w:rPr>
          <w:rStyle w:val="CommentReference"/>
        </w:rPr>
        <w:annotationRef/>
      </w:r>
      <w:r>
        <w:t>?</w:t>
      </w:r>
    </w:p>
  </w:comment>
  <w:comment w:id="7" w:author="gina.fisher@uqconnect.edu.au" w:date="2017-08-23T22:20:00Z" w:initials="g">
    <w:p w14:paraId="65B09B98" w14:textId="21CB2C6E" w:rsidR="000F1B6F" w:rsidRDefault="000F1B6F">
      <w:pPr>
        <w:pStyle w:val="CommentText"/>
      </w:pPr>
      <w:r>
        <w:rPr>
          <w:rStyle w:val="CommentReference"/>
        </w:rPr>
        <w:annotationRef/>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5157C9" w15:done="0"/>
  <w15:commentEx w15:paraId="59A39907" w15:done="0"/>
  <w15:commentEx w15:paraId="6BA48673" w15:done="0"/>
  <w15:commentEx w15:paraId="49620D53" w15:paraIdParent="6BA48673" w15:done="0"/>
  <w15:commentEx w15:paraId="6538A2E3" w15:done="0"/>
  <w15:commentEx w15:paraId="0046B704" w15:done="0"/>
  <w15:commentEx w15:paraId="65B09B9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D4418" w14:textId="77777777" w:rsidR="00D90155" w:rsidRDefault="00D90155" w:rsidP="00995E95">
      <w:r>
        <w:separator/>
      </w:r>
    </w:p>
  </w:endnote>
  <w:endnote w:type="continuationSeparator" w:id="0">
    <w:p w14:paraId="6E16DADE" w14:textId="77777777" w:rsidR="00D90155" w:rsidRDefault="00D90155" w:rsidP="00995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2F0F3" w14:textId="77777777" w:rsidR="00D90155" w:rsidRDefault="00D90155" w:rsidP="00995E95">
      <w:r>
        <w:separator/>
      </w:r>
    </w:p>
  </w:footnote>
  <w:footnote w:type="continuationSeparator" w:id="0">
    <w:p w14:paraId="73B60F17" w14:textId="77777777" w:rsidR="00D90155" w:rsidRDefault="00D90155" w:rsidP="00995E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70610"/>
    <w:multiLevelType w:val="hybridMultilevel"/>
    <w:tmpl w:val="E72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na.fisher@uqconnect.edu.au">
    <w15:presenceInfo w15:providerId="Windows Live" w15:userId="c3c4690f0de91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2D"/>
    <w:rsid w:val="000141DC"/>
    <w:rsid w:val="00063DA1"/>
    <w:rsid w:val="00070C25"/>
    <w:rsid w:val="000771B6"/>
    <w:rsid w:val="000A262F"/>
    <w:rsid w:val="000C2EFF"/>
    <w:rsid w:val="000D3E90"/>
    <w:rsid w:val="000D7D09"/>
    <w:rsid w:val="000F1B6F"/>
    <w:rsid w:val="00111470"/>
    <w:rsid w:val="001255F5"/>
    <w:rsid w:val="00152C28"/>
    <w:rsid w:val="001C3443"/>
    <w:rsid w:val="001E5FC3"/>
    <w:rsid w:val="0020548D"/>
    <w:rsid w:val="0020649F"/>
    <w:rsid w:val="00206B19"/>
    <w:rsid w:val="002545CD"/>
    <w:rsid w:val="0026075F"/>
    <w:rsid w:val="00291350"/>
    <w:rsid w:val="002D12DF"/>
    <w:rsid w:val="002D47AE"/>
    <w:rsid w:val="00351D6D"/>
    <w:rsid w:val="00396EBE"/>
    <w:rsid w:val="003D0A50"/>
    <w:rsid w:val="003E20AE"/>
    <w:rsid w:val="003E79D8"/>
    <w:rsid w:val="004345E2"/>
    <w:rsid w:val="0044373A"/>
    <w:rsid w:val="004825A3"/>
    <w:rsid w:val="004C3D2A"/>
    <w:rsid w:val="00552184"/>
    <w:rsid w:val="00570E80"/>
    <w:rsid w:val="00597463"/>
    <w:rsid w:val="0064688F"/>
    <w:rsid w:val="00654F2A"/>
    <w:rsid w:val="00683084"/>
    <w:rsid w:val="00684327"/>
    <w:rsid w:val="006A0E08"/>
    <w:rsid w:val="006B4615"/>
    <w:rsid w:val="006B6934"/>
    <w:rsid w:val="007111BE"/>
    <w:rsid w:val="0074636C"/>
    <w:rsid w:val="0077154C"/>
    <w:rsid w:val="007B4184"/>
    <w:rsid w:val="00811DCE"/>
    <w:rsid w:val="00847E98"/>
    <w:rsid w:val="008656C2"/>
    <w:rsid w:val="008703E2"/>
    <w:rsid w:val="008C4709"/>
    <w:rsid w:val="008E3B0E"/>
    <w:rsid w:val="00914299"/>
    <w:rsid w:val="00995E95"/>
    <w:rsid w:val="009B6F98"/>
    <w:rsid w:val="009E0DC2"/>
    <w:rsid w:val="009F0462"/>
    <w:rsid w:val="00A51EEA"/>
    <w:rsid w:val="00AF5007"/>
    <w:rsid w:val="00B03A70"/>
    <w:rsid w:val="00B4311E"/>
    <w:rsid w:val="00B87927"/>
    <w:rsid w:val="00B972D5"/>
    <w:rsid w:val="00BA20C2"/>
    <w:rsid w:val="00C0384C"/>
    <w:rsid w:val="00C03ACA"/>
    <w:rsid w:val="00C25FCF"/>
    <w:rsid w:val="00C43B52"/>
    <w:rsid w:val="00C7472D"/>
    <w:rsid w:val="00C757AC"/>
    <w:rsid w:val="00CC3F74"/>
    <w:rsid w:val="00D12FEE"/>
    <w:rsid w:val="00D207ED"/>
    <w:rsid w:val="00D570F7"/>
    <w:rsid w:val="00D82300"/>
    <w:rsid w:val="00D84802"/>
    <w:rsid w:val="00D90155"/>
    <w:rsid w:val="00DA03BA"/>
    <w:rsid w:val="00E05774"/>
    <w:rsid w:val="00E4068C"/>
    <w:rsid w:val="00E646B3"/>
    <w:rsid w:val="00E75AAD"/>
    <w:rsid w:val="00EB4430"/>
    <w:rsid w:val="00F1126F"/>
    <w:rsid w:val="00F2114B"/>
    <w:rsid w:val="00FB3C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C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AE"/>
    <w:pPr>
      <w:ind w:left="720"/>
      <w:contextualSpacing/>
    </w:pPr>
    <w:rPr>
      <w:rFonts w:ascii="Calibri" w:hAnsi="Calibri" w:cs="Times New Roman"/>
      <w:sz w:val="22"/>
      <w:szCs w:val="22"/>
      <w:lang w:val="en-US"/>
    </w:rPr>
  </w:style>
  <w:style w:type="character" w:styleId="CommentReference">
    <w:name w:val="annotation reference"/>
    <w:basedOn w:val="DefaultParagraphFont"/>
    <w:uiPriority w:val="99"/>
    <w:semiHidden/>
    <w:unhideWhenUsed/>
    <w:rsid w:val="002D47AE"/>
    <w:rPr>
      <w:sz w:val="18"/>
      <w:szCs w:val="18"/>
    </w:rPr>
  </w:style>
  <w:style w:type="paragraph" w:styleId="CommentText">
    <w:name w:val="annotation text"/>
    <w:basedOn w:val="Normal"/>
    <w:link w:val="CommentTextChar"/>
    <w:uiPriority w:val="99"/>
    <w:semiHidden/>
    <w:unhideWhenUsed/>
    <w:rsid w:val="002D47AE"/>
  </w:style>
  <w:style w:type="character" w:customStyle="1" w:styleId="CommentTextChar">
    <w:name w:val="Comment Text Char"/>
    <w:basedOn w:val="DefaultParagraphFont"/>
    <w:link w:val="CommentText"/>
    <w:uiPriority w:val="99"/>
    <w:semiHidden/>
    <w:rsid w:val="002D47AE"/>
    <w:rPr>
      <w:lang w:val="en-AU"/>
    </w:rPr>
  </w:style>
  <w:style w:type="paragraph" w:styleId="CommentSubject">
    <w:name w:val="annotation subject"/>
    <w:basedOn w:val="CommentText"/>
    <w:next w:val="CommentText"/>
    <w:link w:val="CommentSubjectChar"/>
    <w:uiPriority w:val="99"/>
    <w:semiHidden/>
    <w:unhideWhenUsed/>
    <w:rsid w:val="002D47AE"/>
    <w:rPr>
      <w:b/>
      <w:bCs/>
      <w:sz w:val="20"/>
      <w:szCs w:val="20"/>
    </w:rPr>
  </w:style>
  <w:style w:type="character" w:customStyle="1" w:styleId="CommentSubjectChar">
    <w:name w:val="Comment Subject Char"/>
    <w:basedOn w:val="CommentTextChar"/>
    <w:link w:val="CommentSubject"/>
    <w:uiPriority w:val="99"/>
    <w:semiHidden/>
    <w:rsid w:val="002D47AE"/>
    <w:rPr>
      <w:b/>
      <w:bCs/>
      <w:sz w:val="20"/>
      <w:szCs w:val="20"/>
      <w:lang w:val="en-AU"/>
    </w:rPr>
  </w:style>
  <w:style w:type="paragraph" w:styleId="BalloonText">
    <w:name w:val="Balloon Text"/>
    <w:basedOn w:val="Normal"/>
    <w:link w:val="BalloonTextChar"/>
    <w:uiPriority w:val="99"/>
    <w:semiHidden/>
    <w:unhideWhenUsed/>
    <w:rsid w:val="002D47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47AE"/>
    <w:rPr>
      <w:rFonts w:ascii="Times New Roman" w:hAnsi="Times New Roman" w:cs="Times New Roman"/>
      <w:sz w:val="18"/>
      <w:szCs w:val="18"/>
      <w:lang w:val="en-AU"/>
    </w:rPr>
  </w:style>
  <w:style w:type="paragraph" w:styleId="Header">
    <w:name w:val="header"/>
    <w:basedOn w:val="Normal"/>
    <w:link w:val="HeaderChar"/>
    <w:uiPriority w:val="99"/>
    <w:unhideWhenUsed/>
    <w:rsid w:val="00995E95"/>
    <w:pPr>
      <w:tabs>
        <w:tab w:val="center" w:pos="4513"/>
        <w:tab w:val="right" w:pos="9026"/>
      </w:tabs>
    </w:pPr>
  </w:style>
  <w:style w:type="character" w:customStyle="1" w:styleId="HeaderChar">
    <w:name w:val="Header Char"/>
    <w:basedOn w:val="DefaultParagraphFont"/>
    <w:link w:val="Header"/>
    <w:uiPriority w:val="99"/>
    <w:rsid w:val="00995E95"/>
    <w:rPr>
      <w:lang w:val="en-AU"/>
    </w:rPr>
  </w:style>
  <w:style w:type="paragraph" w:styleId="Footer">
    <w:name w:val="footer"/>
    <w:basedOn w:val="Normal"/>
    <w:link w:val="FooterChar"/>
    <w:uiPriority w:val="99"/>
    <w:unhideWhenUsed/>
    <w:rsid w:val="00995E95"/>
    <w:pPr>
      <w:tabs>
        <w:tab w:val="center" w:pos="4513"/>
        <w:tab w:val="right" w:pos="9026"/>
      </w:tabs>
    </w:pPr>
  </w:style>
  <w:style w:type="character" w:customStyle="1" w:styleId="FooterChar">
    <w:name w:val="Footer Char"/>
    <w:basedOn w:val="DefaultParagraphFont"/>
    <w:link w:val="Footer"/>
    <w:uiPriority w:val="99"/>
    <w:rsid w:val="00995E95"/>
    <w:rPr>
      <w:lang w:val="en-AU"/>
    </w:rPr>
  </w:style>
  <w:style w:type="paragraph" w:styleId="PlainText">
    <w:name w:val="Plain Text"/>
    <w:basedOn w:val="Normal"/>
    <w:link w:val="PlainTextChar"/>
    <w:rsid w:val="00D570F7"/>
    <w:rPr>
      <w:rFonts w:ascii="Courier" w:eastAsia="Times New Roman" w:hAnsi="Courier" w:cs="Times New Roman"/>
    </w:rPr>
  </w:style>
  <w:style w:type="character" w:customStyle="1" w:styleId="PlainTextChar">
    <w:name w:val="Plain Text Char"/>
    <w:basedOn w:val="DefaultParagraphFont"/>
    <w:link w:val="PlainText"/>
    <w:rsid w:val="00D570F7"/>
    <w:rPr>
      <w:rFonts w:ascii="Courier" w:eastAsia="Times New Roman" w:hAnsi="Courier"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2035</Words>
  <Characters>11605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gina.fisher@uqconnect.edu.au</dc:creator>
  <cp:keywords/>
  <dc:description/>
  <cp:lastModifiedBy>Tim Ballard</cp:lastModifiedBy>
  <cp:revision>3</cp:revision>
  <dcterms:created xsi:type="dcterms:W3CDTF">2017-08-25T02:44:00Z</dcterms:created>
  <dcterms:modified xsi:type="dcterms:W3CDTF">2017-08-25T02:57:00Z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