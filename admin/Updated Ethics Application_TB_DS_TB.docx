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4EC040" w14:textId="77777777" w:rsidR="00507249" w:rsidRPr="00221F0F" w:rsidRDefault="00507249" w:rsidP="00507249">
      <w:pPr>
        <w:spacing w:line="276" w:lineRule="auto"/>
        <w:rPr>
          <w:rFonts w:ascii="Times New Roman" w:hAnsi="Times New Roman" w:cs="Times New Roman"/>
          <w:b/>
          <w:sz w:val="22"/>
          <w:szCs w:val="22"/>
        </w:rPr>
      </w:pPr>
      <w:r w:rsidRPr="00221F0F">
        <w:rPr>
          <w:rFonts w:ascii="Times New Roman" w:hAnsi="Times New Roman" w:cs="Times New Roman"/>
          <w:b/>
          <w:sz w:val="22"/>
          <w:szCs w:val="22"/>
        </w:rPr>
        <w:t>Title</w:t>
      </w:r>
    </w:p>
    <w:p w14:paraId="793240BF" w14:textId="77777777" w:rsidR="00507249" w:rsidRPr="00221F0F" w:rsidRDefault="00221F0F" w:rsidP="00507249">
      <w:pPr>
        <w:spacing w:line="276" w:lineRule="auto"/>
        <w:rPr>
          <w:rFonts w:ascii="Times" w:hAnsi="Times" w:cs="Times New Roman"/>
          <w:sz w:val="22"/>
          <w:szCs w:val="22"/>
        </w:rPr>
      </w:pPr>
      <w:r>
        <w:rPr>
          <w:rFonts w:ascii="Times" w:hAnsi="Times"/>
          <w:sz w:val="22"/>
          <w:szCs w:val="22"/>
        </w:rPr>
        <w:t>Generaliz</w:t>
      </w:r>
      <w:r w:rsidRPr="00221F0F">
        <w:rPr>
          <w:rFonts w:ascii="Times" w:hAnsi="Times"/>
          <w:sz w:val="22"/>
          <w:szCs w:val="22"/>
        </w:rPr>
        <w:t>ability</w:t>
      </w:r>
      <w:r w:rsidR="00507249" w:rsidRPr="00221F0F">
        <w:rPr>
          <w:rFonts w:ascii="Times" w:hAnsi="Times"/>
          <w:sz w:val="22"/>
          <w:szCs w:val="22"/>
        </w:rPr>
        <w:t xml:space="preserve"> of models of response time</w:t>
      </w:r>
      <w:r w:rsidR="00507249" w:rsidRPr="00221F0F" w:rsidDel="005C20DE">
        <w:rPr>
          <w:rFonts w:ascii="Times" w:hAnsi="Times" w:cs="Times New Roman"/>
          <w:sz w:val="22"/>
          <w:szCs w:val="22"/>
        </w:rPr>
        <w:t xml:space="preserve"> </w:t>
      </w:r>
    </w:p>
    <w:p w14:paraId="17EAD600" w14:textId="77777777" w:rsidR="00507249" w:rsidRPr="00221F0F" w:rsidRDefault="00507249" w:rsidP="00507249">
      <w:pPr>
        <w:spacing w:line="276" w:lineRule="auto"/>
        <w:ind w:firstLine="720"/>
        <w:rPr>
          <w:rFonts w:ascii="Times New Roman" w:hAnsi="Times New Roman" w:cs="Times New Roman"/>
          <w:b/>
          <w:sz w:val="22"/>
          <w:szCs w:val="22"/>
        </w:rPr>
      </w:pPr>
    </w:p>
    <w:p w14:paraId="27208628" w14:textId="77777777" w:rsidR="00507249" w:rsidRPr="00221F0F" w:rsidRDefault="00507249" w:rsidP="00507249">
      <w:pPr>
        <w:spacing w:line="276" w:lineRule="auto"/>
        <w:rPr>
          <w:rFonts w:ascii="Times New Roman" w:hAnsi="Times New Roman" w:cs="Times New Roman"/>
          <w:b/>
          <w:sz w:val="22"/>
          <w:szCs w:val="22"/>
        </w:rPr>
      </w:pPr>
      <w:r w:rsidRPr="00221F0F">
        <w:rPr>
          <w:rFonts w:ascii="Times New Roman" w:hAnsi="Times New Roman" w:cs="Times New Roman"/>
          <w:b/>
          <w:sz w:val="22"/>
          <w:szCs w:val="22"/>
        </w:rPr>
        <w:t>Project Team Roles &amp; Responsibilities</w:t>
      </w:r>
    </w:p>
    <w:p w14:paraId="25C7834D" w14:textId="3FE12C74" w:rsidR="00507249" w:rsidRPr="00221F0F" w:rsidRDefault="00507249" w:rsidP="00507249">
      <w:pPr>
        <w:pStyle w:val="ListParagraph"/>
        <w:numPr>
          <w:ilvl w:val="0"/>
          <w:numId w:val="1"/>
        </w:numPr>
        <w:spacing w:line="276" w:lineRule="auto"/>
        <w:rPr>
          <w:rFonts w:ascii="Times New Roman" w:hAnsi="Times New Roman"/>
          <w:lang w:val="en-AU"/>
        </w:rPr>
      </w:pPr>
      <w:r w:rsidRPr="00221F0F">
        <w:rPr>
          <w:rFonts w:ascii="Times New Roman" w:hAnsi="Times New Roman"/>
          <w:i/>
          <w:lang w:val="en-AU"/>
        </w:rPr>
        <w:t>Lead Investigators</w:t>
      </w:r>
      <w:r w:rsidRPr="00221F0F">
        <w:rPr>
          <w:rFonts w:ascii="Times New Roman" w:hAnsi="Times New Roman"/>
          <w:i/>
          <w:lang w:val="en-AU"/>
        </w:rPr>
        <w:br/>
      </w:r>
      <w:r w:rsidRPr="00221F0F">
        <w:rPr>
          <w:rFonts w:ascii="Times New Roman" w:hAnsi="Times New Roman"/>
          <w:lang w:val="en-AU"/>
        </w:rPr>
        <w:t>Dr Timothy Ballard (Post</w:t>
      </w:r>
      <w:ins w:id="0" w:author="Timothy Ballard" w:date="2017-08-29T08:16:00Z">
        <w:r w:rsidR="00471DFE">
          <w:rPr>
            <w:rFonts w:ascii="Times New Roman" w:hAnsi="Times New Roman"/>
            <w:lang w:val="en-AU"/>
          </w:rPr>
          <w:t>d</w:t>
        </w:r>
      </w:ins>
      <w:bookmarkStart w:id="1" w:name="_GoBack"/>
      <w:bookmarkEnd w:id="1"/>
      <w:del w:id="2" w:author="Timothy Ballard" w:date="2017-08-29T08:16:00Z">
        <w:r w:rsidRPr="00221F0F" w:rsidDel="00471DFE">
          <w:rPr>
            <w:rFonts w:ascii="Times New Roman" w:hAnsi="Times New Roman"/>
            <w:lang w:val="en-AU"/>
          </w:rPr>
          <w:delText xml:space="preserve"> D</w:delText>
        </w:r>
      </w:del>
      <w:r w:rsidRPr="00221F0F">
        <w:rPr>
          <w:rFonts w:ascii="Times New Roman" w:hAnsi="Times New Roman"/>
          <w:lang w:val="en-AU"/>
        </w:rPr>
        <w:t>octora</w:t>
      </w:r>
      <w:ins w:id="3" w:author="Timothy Ballard" w:date="2017-08-29T08:16:00Z">
        <w:r w:rsidR="00471DFE">
          <w:rPr>
            <w:rFonts w:ascii="Times New Roman" w:hAnsi="Times New Roman"/>
            <w:lang w:val="en-AU"/>
          </w:rPr>
          <w:t>l</w:t>
        </w:r>
      </w:ins>
      <w:del w:id="4" w:author="Timothy Ballard" w:date="2017-08-29T08:16:00Z">
        <w:r w:rsidRPr="00221F0F" w:rsidDel="00471DFE">
          <w:rPr>
            <w:rFonts w:ascii="Times New Roman" w:hAnsi="Times New Roman"/>
            <w:lang w:val="en-AU"/>
          </w:rPr>
          <w:delText>te</w:delText>
        </w:r>
      </w:del>
      <w:r w:rsidRPr="00221F0F">
        <w:rPr>
          <w:rFonts w:ascii="Times New Roman" w:hAnsi="Times New Roman"/>
          <w:lang w:val="en-AU"/>
        </w:rPr>
        <w:t xml:space="preserve"> Research Fellow, The University of Queensland)</w:t>
      </w:r>
      <w:r w:rsidRPr="00221F0F">
        <w:rPr>
          <w:rFonts w:ascii="Times New Roman" w:hAnsi="Times New Roman"/>
          <w:lang w:val="en-AU"/>
        </w:rPr>
        <w:br/>
        <w:t>Responsibilities: Project design, supervising research students and other personnel, data analysis, and mathematical modelling.</w:t>
      </w:r>
      <w:r w:rsidRPr="00221F0F">
        <w:rPr>
          <w:rFonts w:ascii="Times New Roman" w:hAnsi="Times New Roman"/>
          <w:i/>
          <w:lang w:val="en-AU"/>
        </w:rPr>
        <w:t xml:space="preserve"> </w:t>
      </w:r>
    </w:p>
    <w:p w14:paraId="7204E17C" w14:textId="77777777" w:rsidR="00507249" w:rsidRPr="00221F0F" w:rsidRDefault="00507249" w:rsidP="00507249">
      <w:pPr>
        <w:pStyle w:val="ListParagraph"/>
        <w:spacing w:line="276" w:lineRule="auto"/>
        <w:rPr>
          <w:rFonts w:ascii="Times New Roman" w:hAnsi="Times New Roman"/>
          <w:lang w:val="en-AU"/>
        </w:rPr>
      </w:pPr>
      <w:r w:rsidRPr="00221F0F">
        <w:rPr>
          <w:rFonts w:ascii="Times New Roman" w:hAnsi="Times New Roman"/>
          <w:lang w:val="en-AU"/>
        </w:rPr>
        <w:t>Dr David Sewell (Lecturer, The University of Queensland)</w:t>
      </w:r>
    </w:p>
    <w:p w14:paraId="404B3AF2" w14:textId="77777777" w:rsidR="00507249" w:rsidRPr="00221F0F" w:rsidRDefault="00507249" w:rsidP="00507249">
      <w:pPr>
        <w:pStyle w:val="ListParagraph"/>
        <w:spacing w:line="276" w:lineRule="auto"/>
        <w:rPr>
          <w:rFonts w:ascii="Times New Roman" w:hAnsi="Times New Roman"/>
          <w:lang w:val="en-AU"/>
        </w:rPr>
      </w:pPr>
      <w:r w:rsidRPr="00221F0F">
        <w:rPr>
          <w:rFonts w:ascii="Times New Roman" w:hAnsi="Times New Roman"/>
          <w:lang w:val="en-AU"/>
        </w:rPr>
        <w:t>Responsibilities: Project design, supervising research students and other personnel, data analysis, and mathematical modelling.</w:t>
      </w:r>
    </w:p>
    <w:p w14:paraId="21213B25" w14:textId="77777777" w:rsidR="00507249" w:rsidRPr="00221F0F" w:rsidRDefault="00507249" w:rsidP="00507249">
      <w:pPr>
        <w:pStyle w:val="ListParagraph"/>
        <w:numPr>
          <w:ilvl w:val="0"/>
          <w:numId w:val="1"/>
        </w:numPr>
        <w:spacing w:line="276" w:lineRule="auto"/>
        <w:rPr>
          <w:rFonts w:ascii="Times New Roman" w:hAnsi="Times New Roman"/>
          <w:lang w:val="en-AU"/>
        </w:rPr>
      </w:pPr>
      <w:r w:rsidRPr="00221F0F">
        <w:rPr>
          <w:rFonts w:ascii="Times New Roman" w:hAnsi="Times New Roman"/>
          <w:i/>
          <w:lang w:val="en-AU"/>
        </w:rPr>
        <w:t>Researcher</w:t>
      </w:r>
      <w:r w:rsidRPr="00221F0F">
        <w:rPr>
          <w:rFonts w:ascii="Times New Roman" w:hAnsi="Times New Roman"/>
          <w:lang w:val="en-AU"/>
        </w:rPr>
        <w:t xml:space="preserve"> </w:t>
      </w:r>
      <w:r w:rsidRPr="00221F0F">
        <w:rPr>
          <w:rFonts w:ascii="Times New Roman" w:hAnsi="Times New Roman"/>
          <w:lang w:val="en-AU"/>
        </w:rPr>
        <w:br/>
        <w:t>Ms Gina Fisher (Research Assistant, The University of Queensland)</w:t>
      </w:r>
    </w:p>
    <w:p w14:paraId="12E6BD21" w14:textId="77777777" w:rsidR="00507249" w:rsidRPr="00221F0F" w:rsidRDefault="00507249" w:rsidP="00507249">
      <w:pPr>
        <w:pStyle w:val="ListParagraph"/>
        <w:spacing w:line="276" w:lineRule="auto"/>
        <w:rPr>
          <w:rFonts w:ascii="Times New Roman" w:hAnsi="Times New Roman"/>
          <w:lang w:val="en-AU"/>
        </w:rPr>
      </w:pPr>
      <w:r w:rsidRPr="00221F0F">
        <w:rPr>
          <w:rFonts w:ascii="Times New Roman" w:hAnsi="Times New Roman"/>
          <w:lang w:val="en-AU"/>
        </w:rPr>
        <w:t xml:space="preserve">Responsibilities: </w:t>
      </w:r>
      <w:r w:rsidR="00877F37" w:rsidRPr="00221F0F">
        <w:rPr>
          <w:rFonts w:ascii="Times New Roman" w:hAnsi="Times New Roman"/>
          <w:lang w:val="en-AU"/>
        </w:rPr>
        <w:t>Study p</w:t>
      </w:r>
      <w:r w:rsidRPr="00221F0F">
        <w:rPr>
          <w:rFonts w:ascii="Times New Roman" w:hAnsi="Times New Roman"/>
          <w:lang w:val="en-AU"/>
        </w:rPr>
        <w:t>iloting, participant recruitment, data collection</w:t>
      </w:r>
      <w:r w:rsidR="009A5015">
        <w:rPr>
          <w:rFonts w:ascii="Times New Roman" w:hAnsi="Times New Roman"/>
          <w:lang w:val="en-AU"/>
        </w:rPr>
        <w:t xml:space="preserve"> and analysis</w:t>
      </w:r>
      <w:r w:rsidRPr="00221F0F">
        <w:rPr>
          <w:rFonts w:ascii="Times New Roman" w:hAnsi="Times New Roman"/>
          <w:lang w:val="en-AU"/>
        </w:rPr>
        <w:t>.</w:t>
      </w:r>
    </w:p>
    <w:p w14:paraId="38F267CA" w14:textId="77777777" w:rsidR="00604085" w:rsidRPr="00221F0F" w:rsidRDefault="00A14B5D" w:rsidP="00604085">
      <w:pPr>
        <w:pStyle w:val="ListParagraph"/>
        <w:numPr>
          <w:ilvl w:val="0"/>
          <w:numId w:val="1"/>
        </w:numPr>
        <w:spacing w:line="276" w:lineRule="auto"/>
        <w:rPr>
          <w:rFonts w:ascii="Times New Roman" w:hAnsi="Times New Roman"/>
        </w:rPr>
      </w:pPr>
      <w:r w:rsidRPr="00221F0F">
        <w:rPr>
          <w:rFonts w:ascii="Times New Roman" w:hAnsi="Times New Roman"/>
          <w:i/>
        </w:rPr>
        <w:t>Honours s</w:t>
      </w:r>
      <w:r w:rsidR="00604085" w:rsidRPr="00221F0F">
        <w:rPr>
          <w:rFonts w:ascii="Times New Roman" w:hAnsi="Times New Roman"/>
          <w:i/>
        </w:rPr>
        <w:t>tudents</w:t>
      </w:r>
      <w:r w:rsidRPr="00221F0F">
        <w:rPr>
          <w:rFonts w:ascii="Times New Roman" w:hAnsi="Times New Roman"/>
          <w:i/>
        </w:rPr>
        <w:t xml:space="preserve"> and </w:t>
      </w:r>
      <w:r w:rsidR="00877F37" w:rsidRPr="00221F0F">
        <w:rPr>
          <w:rFonts w:ascii="Times New Roman" w:hAnsi="Times New Roman"/>
          <w:i/>
        </w:rPr>
        <w:t>Summer Research Scholars</w:t>
      </w:r>
      <w:r w:rsidR="00877F37" w:rsidRPr="00221F0F">
        <w:rPr>
          <w:rFonts w:ascii="Times New Roman" w:hAnsi="Times New Roman"/>
        </w:rPr>
        <w:br/>
        <w:t>Responsibilities: Study piloting, participant recruitment, data collection and analysis.</w:t>
      </w:r>
    </w:p>
    <w:p w14:paraId="46849131" w14:textId="77777777" w:rsidR="00507249" w:rsidRPr="00221F0F" w:rsidRDefault="00507249" w:rsidP="00507249">
      <w:pPr>
        <w:spacing w:line="276" w:lineRule="auto"/>
        <w:rPr>
          <w:rFonts w:ascii="Times New Roman" w:hAnsi="Times New Roman" w:cs="Times New Roman"/>
          <w:sz w:val="22"/>
          <w:szCs w:val="22"/>
        </w:rPr>
      </w:pPr>
    </w:p>
    <w:p w14:paraId="66C2D259" w14:textId="77777777" w:rsidR="00507249" w:rsidRPr="00221F0F" w:rsidRDefault="00507249" w:rsidP="00507249">
      <w:pPr>
        <w:spacing w:line="276" w:lineRule="auto"/>
        <w:rPr>
          <w:rFonts w:ascii="Times New Roman" w:hAnsi="Times New Roman" w:cs="Times New Roman"/>
          <w:b/>
          <w:sz w:val="22"/>
          <w:szCs w:val="22"/>
        </w:rPr>
      </w:pPr>
      <w:r w:rsidRPr="00221F0F">
        <w:rPr>
          <w:rFonts w:ascii="Times New Roman" w:hAnsi="Times New Roman" w:cs="Times New Roman"/>
          <w:b/>
          <w:sz w:val="22"/>
          <w:szCs w:val="22"/>
        </w:rPr>
        <w:t>Resources</w:t>
      </w:r>
    </w:p>
    <w:p w14:paraId="5B0CA075" w14:textId="262600BD" w:rsidR="00507249" w:rsidRPr="00221F0F" w:rsidRDefault="00507249" w:rsidP="00507249">
      <w:pPr>
        <w:spacing w:line="276" w:lineRule="auto"/>
        <w:rPr>
          <w:rFonts w:ascii="Times New Roman" w:hAnsi="Times New Roman" w:cs="Times New Roman"/>
          <w:sz w:val="22"/>
          <w:szCs w:val="22"/>
        </w:rPr>
      </w:pPr>
      <w:r w:rsidRPr="00221F0F">
        <w:rPr>
          <w:rFonts w:ascii="Times New Roman" w:hAnsi="Times New Roman" w:cs="Times New Roman"/>
          <w:sz w:val="22"/>
          <w:szCs w:val="22"/>
        </w:rPr>
        <w:t xml:space="preserve">Participant remuneration at a rate of $20 per hour for </w:t>
      </w:r>
      <w:r w:rsidR="00392917" w:rsidRPr="00221F0F">
        <w:rPr>
          <w:rFonts w:ascii="Times New Roman" w:hAnsi="Times New Roman" w:cs="Times New Roman"/>
          <w:sz w:val="22"/>
          <w:szCs w:val="22"/>
        </w:rPr>
        <w:t xml:space="preserve">testing sessions typically 30 minutes </w:t>
      </w:r>
      <w:ins w:id="5" w:author="Timothy Ballard" w:date="2017-08-29T08:11:00Z">
        <w:r w:rsidR="00ED4E4C">
          <w:rPr>
            <w:rFonts w:ascii="Times New Roman" w:hAnsi="Times New Roman" w:cs="Times New Roman"/>
            <w:sz w:val="22"/>
            <w:szCs w:val="22"/>
          </w:rPr>
          <w:t xml:space="preserve">to one hour </w:t>
        </w:r>
      </w:ins>
      <w:r w:rsidR="00392917" w:rsidRPr="00221F0F">
        <w:rPr>
          <w:rFonts w:ascii="Times New Roman" w:hAnsi="Times New Roman" w:cs="Times New Roman"/>
          <w:sz w:val="22"/>
          <w:szCs w:val="22"/>
        </w:rPr>
        <w:t>in duration ($10</w:t>
      </w:r>
      <w:ins w:id="6" w:author="Timothy Ballard" w:date="2017-08-29T08:11:00Z">
        <w:r w:rsidR="00ED4E4C">
          <w:rPr>
            <w:rFonts w:ascii="Times New Roman" w:hAnsi="Times New Roman" w:cs="Times New Roman"/>
            <w:sz w:val="22"/>
            <w:szCs w:val="22"/>
          </w:rPr>
          <w:t>-$20</w:t>
        </w:r>
      </w:ins>
      <w:r w:rsidR="00392917" w:rsidRPr="00221F0F">
        <w:rPr>
          <w:rFonts w:ascii="Times New Roman" w:hAnsi="Times New Roman" w:cs="Times New Roman"/>
          <w:sz w:val="22"/>
          <w:szCs w:val="22"/>
        </w:rPr>
        <w:t xml:space="preserve"> per participant). Participant r</w:t>
      </w:r>
      <w:r w:rsidRPr="00221F0F">
        <w:rPr>
          <w:rFonts w:ascii="Times New Roman" w:hAnsi="Times New Roman" w:cs="Times New Roman"/>
          <w:sz w:val="22"/>
          <w:szCs w:val="22"/>
        </w:rPr>
        <w:t>emuneration for online participation through Amazon Mechanical Turk at</w:t>
      </w:r>
      <w:r w:rsidR="00392917" w:rsidRPr="00221F0F">
        <w:rPr>
          <w:rFonts w:ascii="Times New Roman" w:hAnsi="Times New Roman" w:cs="Times New Roman"/>
          <w:sz w:val="22"/>
          <w:szCs w:val="22"/>
        </w:rPr>
        <w:t xml:space="preserve"> a rate of</w:t>
      </w:r>
      <w:r w:rsidRPr="00221F0F">
        <w:rPr>
          <w:rFonts w:ascii="Times New Roman" w:hAnsi="Times New Roman" w:cs="Times New Roman"/>
          <w:sz w:val="22"/>
          <w:szCs w:val="22"/>
        </w:rPr>
        <w:t xml:space="preserve"> </w:t>
      </w:r>
      <w:commentRangeStart w:id="7"/>
      <w:r w:rsidRPr="00221F0F">
        <w:rPr>
          <w:rFonts w:ascii="Times New Roman" w:hAnsi="Times New Roman" w:cs="Times New Roman"/>
          <w:sz w:val="22"/>
          <w:szCs w:val="22"/>
        </w:rPr>
        <w:t xml:space="preserve">$5/hour </w:t>
      </w:r>
      <w:commentRangeEnd w:id="7"/>
      <w:r w:rsidR="00ED4E4C">
        <w:rPr>
          <w:rStyle w:val="CommentReference"/>
        </w:rPr>
        <w:commentReference w:id="7"/>
      </w:r>
      <w:r w:rsidRPr="00221F0F">
        <w:rPr>
          <w:rFonts w:ascii="Times New Roman" w:hAnsi="Times New Roman" w:cs="Times New Roman"/>
          <w:sz w:val="22"/>
          <w:szCs w:val="22"/>
        </w:rPr>
        <w:t xml:space="preserve">for </w:t>
      </w:r>
      <w:r w:rsidR="00392917" w:rsidRPr="00221F0F">
        <w:rPr>
          <w:rFonts w:ascii="Times New Roman" w:hAnsi="Times New Roman" w:cs="Times New Roman"/>
          <w:sz w:val="22"/>
          <w:szCs w:val="22"/>
        </w:rPr>
        <w:t xml:space="preserve">testing sessions typically 30 minutes in duration ($2.50 per participant). </w:t>
      </w:r>
    </w:p>
    <w:p w14:paraId="0E749993" w14:textId="77777777" w:rsidR="00507249" w:rsidRPr="00221F0F" w:rsidRDefault="00507249" w:rsidP="00507249">
      <w:pPr>
        <w:spacing w:line="276" w:lineRule="auto"/>
        <w:rPr>
          <w:rFonts w:ascii="Times New Roman" w:hAnsi="Times New Roman" w:cs="Times New Roman"/>
          <w:sz w:val="22"/>
          <w:szCs w:val="22"/>
        </w:rPr>
      </w:pPr>
    </w:p>
    <w:p w14:paraId="2A34538D" w14:textId="77777777" w:rsidR="00507249" w:rsidRPr="00221F0F" w:rsidRDefault="00507249" w:rsidP="00507249">
      <w:pPr>
        <w:spacing w:line="276" w:lineRule="auto"/>
        <w:rPr>
          <w:rFonts w:ascii="Times New Roman" w:hAnsi="Times New Roman" w:cs="Times New Roman"/>
          <w:b/>
          <w:sz w:val="22"/>
          <w:szCs w:val="22"/>
        </w:rPr>
      </w:pPr>
      <w:r w:rsidRPr="00221F0F">
        <w:rPr>
          <w:rFonts w:ascii="Times New Roman" w:hAnsi="Times New Roman" w:cs="Times New Roman"/>
          <w:b/>
          <w:sz w:val="22"/>
          <w:szCs w:val="22"/>
        </w:rPr>
        <w:t>Background</w:t>
      </w:r>
    </w:p>
    <w:p w14:paraId="34761613" w14:textId="77777777" w:rsidR="00507249" w:rsidRPr="00221F0F" w:rsidRDefault="00507249" w:rsidP="00507249">
      <w:pPr>
        <w:spacing w:line="276" w:lineRule="auto"/>
        <w:rPr>
          <w:rFonts w:ascii="Times New Roman" w:hAnsi="Times New Roman" w:cs="Times New Roman"/>
          <w:sz w:val="22"/>
          <w:szCs w:val="22"/>
        </w:rPr>
      </w:pPr>
      <w:r w:rsidRPr="00221F0F">
        <w:rPr>
          <w:rFonts w:ascii="Times New Roman" w:hAnsi="Times New Roman" w:cs="Times New Roman"/>
          <w:sz w:val="22"/>
          <w:szCs w:val="22"/>
        </w:rPr>
        <w:t xml:space="preserve">A widely studied phenomenon in experimental cognitive psychology is the speed-accuracy trade-off. </w:t>
      </w:r>
    </w:p>
    <w:p w14:paraId="3139A62D" w14:textId="77777777" w:rsidR="00A14B5D" w:rsidRPr="00221F0F" w:rsidRDefault="00507249" w:rsidP="00507249">
      <w:pPr>
        <w:spacing w:line="276" w:lineRule="auto"/>
        <w:rPr>
          <w:rFonts w:ascii="Times New Roman" w:hAnsi="Times New Roman" w:cs="Times New Roman"/>
          <w:sz w:val="22"/>
          <w:szCs w:val="22"/>
        </w:rPr>
      </w:pPr>
      <w:r w:rsidRPr="00221F0F">
        <w:rPr>
          <w:rFonts w:ascii="Times New Roman" w:eastAsia="MS Mincho" w:hAnsi="Times New Roman" w:cs="Times New Roman"/>
          <w:sz w:val="22"/>
          <w:szCs w:val="22"/>
        </w:rPr>
        <w:t>Typically, if a person responds quickly, they cannot process all of the information required to make a fully informed decision, sacrificing accuracy. On the other hand, if people focus on gathering information to make a more accurate decision, they sacrifice response time (Forster, Higgins &amp; Bianco, 2003).</w:t>
      </w:r>
      <w:r w:rsidRPr="00221F0F">
        <w:rPr>
          <w:rFonts w:ascii="Times New Roman" w:hAnsi="Times New Roman" w:cs="Times New Roman"/>
          <w:sz w:val="22"/>
          <w:szCs w:val="22"/>
        </w:rPr>
        <w:t xml:space="preserve"> </w:t>
      </w:r>
      <w:r w:rsidR="00DA71EF" w:rsidRPr="00221F0F">
        <w:rPr>
          <w:rFonts w:ascii="Times New Roman" w:hAnsi="Times New Roman" w:cs="Times New Roman"/>
          <w:sz w:val="22"/>
          <w:szCs w:val="22"/>
        </w:rPr>
        <w:t>Evidence accumulation models have been used to characterise response time and accuracy data</w:t>
      </w:r>
      <w:r w:rsidR="009A5015">
        <w:rPr>
          <w:rFonts w:ascii="Times New Roman" w:hAnsi="Times New Roman" w:cs="Times New Roman"/>
          <w:sz w:val="22"/>
          <w:szCs w:val="22"/>
        </w:rPr>
        <w:t xml:space="preserve"> for experiments in this area of research</w:t>
      </w:r>
      <w:r w:rsidR="00DA71EF" w:rsidRPr="00221F0F">
        <w:rPr>
          <w:rFonts w:ascii="Times New Roman" w:hAnsi="Times New Roman" w:cs="Times New Roman"/>
          <w:sz w:val="22"/>
          <w:szCs w:val="22"/>
        </w:rPr>
        <w:t xml:space="preserve">. Applying a formal model of the decision-making processes allows us to disentangle the time costs associated with the quality of information driving the decision process (i.e., decisions based on low-quality information or difficult </w:t>
      </w:r>
      <w:r w:rsidR="009A5015">
        <w:rPr>
          <w:rFonts w:ascii="Times New Roman" w:hAnsi="Times New Roman" w:cs="Times New Roman"/>
          <w:sz w:val="22"/>
          <w:szCs w:val="22"/>
        </w:rPr>
        <w:t>stimuli tend to take longer), and</w:t>
      </w:r>
      <w:r w:rsidR="00DA71EF" w:rsidRPr="00221F0F">
        <w:rPr>
          <w:rFonts w:ascii="Times New Roman" w:hAnsi="Times New Roman" w:cs="Times New Roman"/>
          <w:sz w:val="22"/>
          <w:szCs w:val="22"/>
        </w:rPr>
        <w:t xml:space="preserve"> time-costs associated with the decision threshold (i.e., the amount of evidence accumulated before reaching a decision; i.e. may increase under accuracy emphasis). </w:t>
      </w:r>
    </w:p>
    <w:p w14:paraId="0BA8ECEF" w14:textId="77777777" w:rsidR="00A14B5D" w:rsidRPr="00221F0F" w:rsidRDefault="00A14B5D" w:rsidP="00507249">
      <w:pPr>
        <w:spacing w:line="276" w:lineRule="auto"/>
        <w:rPr>
          <w:rFonts w:ascii="Times New Roman" w:hAnsi="Times New Roman" w:cs="Times New Roman"/>
          <w:sz w:val="22"/>
          <w:szCs w:val="22"/>
        </w:rPr>
      </w:pPr>
    </w:p>
    <w:p w14:paraId="6A964578" w14:textId="77777777" w:rsidR="007F478F" w:rsidRDefault="00A14B5D" w:rsidP="002910D0">
      <w:pPr>
        <w:spacing w:line="276" w:lineRule="auto"/>
        <w:rPr>
          <w:rFonts w:ascii="Times New Roman" w:hAnsi="Times New Roman" w:cs="Times New Roman"/>
          <w:sz w:val="22"/>
          <w:szCs w:val="22"/>
        </w:rPr>
      </w:pPr>
      <w:r w:rsidRPr="00221F0F">
        <w:rPr>
          <w:rFonts w:ascii="Times New Roman" w:hAnsi="Times New Roman" w:cs="Times New Roman"/>
          <w:sz w:val="22"/>
          <w:szCs w:val="22"/>
        </w:rPr>
        <w:t>The aim of this project is</w:t>
      </w:r>
      <w:r w:rsidR="00507249" w:rsidRPr="00221F0F">
        <w:rPr>
          <w:rFonts w:ascii="Times New Roman" w:hAnsi="Times New Roman" w:cs="Times New Roman"/>
          <w:sz w:val="22"/>
          <w:szCs w:val="22"/>
        </w:rPr>
        <w:t xml:space="preserve"> to </w:t>
      </w:r>
      <w:r w:rsidR="006808B9" w:rsidRPr="00221F0F">
        <w:rPr>
          <w:rFonts w:ascii="Times New Roman" w:hAnsi="Times New Roman" w:cs="Times New Roman"/>
          <w:sz w:val="22"/>
          <w:szCs w:val="22"/>
        </w:rPr>
        <w:t>establish how reliable the</w:t>
      </w:r>
      <w:r w:rsidRPr="00221F0F">
        <w:rPr>
          <w:rFonts w:ascii="Times New Roman" w:hAnsi="Times New Roman" w:cs="Times New Roman"/>
          <w:sz w:val="22"/>
          <w:szCs w:val="22"/>
        </w:rPr>
        <w:t xml:space="preserve"> phenomena predicted by these models</w:t>
      </w:r>
      <w:r w:rsidR="006808B9" w:rsidRPr="00221F0F">
        <w:rPr>
          <w:rFonts w:ascii="Times New Roman" w:hAnsi="Times New Roman" w:cs="Times New Roman"/>
          <w:sz w:val="22"/>
          <w:szCs w:val="22"/>
        </w:rPr>
        <w:t xml:space="preserve"> are</w:t>
      </w:r>
      <w:r w:rsidRPr="00221F0F">
        <w:rPr>
          <w:rFonts w:ascii="Times New Roman" w:hAnsi="Times New Roman" w:cs="Times New Roman"/>
          <w:sz w:val="22"/>
          <w:szCs w:val="22"/>
        </w:rPr>
        <w:t xml:space="preserve">. </w:t>
      </w:r>
      <w:ins w:id="8" w:author="dks" w:date="2017-08-28T20:38:00Z">
        <w:r w:rsidR="00374FD0">
          <w:rPr>
            <w:rFonts w:ascii="Times New Roman" w:hAnsi="Times New Roman" w:cs="Times New Roman"/>
            <w:sz w:val="22"/>
            <w:szCs w:val="22"/>
          </w:rPr>
          <w:t xml:space="preserve">Recent work has suggested that traditional evidence accumulation accounts of the speed-accuracy trade-off may be incomplete (e.g., </w:t>
        </w:r>
        <w:commentRangeStart w:id="9"/>
        <w:r w:rsidR="00374FD0">
          <w:rPr>
            <w:rFonts w:ascii="Times New Roman" w:hAnsi="Times New Roman" w:cs="Times New Roman"/>
            <w:sz w:val="22"/>
            <w:szCs w:val="22"/>
          </w:rPr>
          <w:t>Rae et al., 2014</w:t>
        </w:r>
      </w:ins>
      <w:commentRangeEnd w:id="9"/>
      <w:ins w:id="10" w:author="dks" w:date="2017-08-28T20:39:00Z">
        <w:r w:rsidR="00374FD0">
          <w:rPr>
            <w:rStyle w:val="CommentReference"/>
          </w:rPr>
          <w:commentReference w:id="9"/>
        </w:r>
      </w:ins>
      <w:ins w:id="11" w:author="dks" w:date="2017-08-28T20:38:00Z">
        <w:r w:rsidR="00374FD0">
          <w:rPr>
            <w:rFonts w:ascii="Times New Roman" w:hAnsi="Times New Roman" w:cs="Times New Roman"/>
            <w:sz w:val="22"/>
            <w:szCs w:val="22"/>
          </w:rPr>
          <w:t>)</w:t>
        </w:r>
      </w:ins>
      <w:ins w:id="12" w:author="dks" w:date="2017-08-28T20:39:00Z">
        <w:r w:rsidR="00374FD0">
          <w:rPr>
            <w:rFonts w:ascii="Times New Roman" w:hAnsi="Times New Roman" w:cs="Times New Roman"/>
            <w:sz w:val="22"/>
            <w:szCs w:val="22"/>
          </w:rPr>
          <w:t xml:space="preserve">, and so a comprehensive review </w:t>
        </w:r>
      </w:ins>
      <w:ins w:id="13" w:author="dks" w:date="2017-08-28T20:40:00Z">
        <w:r w:rsidR="00374FD0">
          <w:rPr>
            <w:rFonts w:ascii="Times New Roman" w:hAnsi="Times New Roman" w:cs="Times New Roman"/>
            <w:sz w:val="22"/>
            <w:szCs w:val="22"/>
          </w:rPr>
          <w:t>of basic findings is</w:t>
        </w:r>
      </w:ins>
      <w:ins w:id="14" w:author="dks" w:date="2017-08-28T20:39:00Z">
        <w:r w:rsidR="00374FD0">
          <w:rPr>
            <w:rFonts w:ascii="Times New Roman" w:hAnsi="Times New Roman" w:cs="Times New Roman"/>
            <w:sz w:val="22"/>
            <w:szCs w:val="22"/>
          </w:rPr>
          <w:t xml:space="preserve"> required</w:t>
        </w:r>
      </w:ins>
      <w:ins w:id="15" w:author="dks" w:date="2017-08-28T20:38:00Z">
        <w:r w:rsidR="00374FD0">
          <w:rPr>
            <w:rFonts w:ascii="Times New Roman" w:hAnsi="Times New Roman" w:cs="Times New Roman"/>
            <w:sz w:val="22"/>
            <w:szCs w:val="22"/>
          </w:rPr>
          <w:t xml:space="preserve">. </w:t>
        </w:r>
      </w:ins>
      <w:r w:rsidR="006808B9" w:rsidRPr="00221F0F">
        <w:rPr>
          <w:rFonts w:ascii="Times New Roman" w:hAnsi="Times New Roman" w:cs="Times New Roman"/>
          <w:sz w:val="22"/>
          <w:szCs w:val="22"/>
        </w:rPr>
        <w:t xml:space="preserve">In doing so, </w:t>
      </w:r>
      <w:r w:rsidR="006E6FC1" w:rsidRPr="00221F0F">
        <w:rPr>
          <w:rFonts w:ascii="Times New Roman" w:hAnsi="Times New Roman" w:cs="Times New Roman"/>
          <w:sz w:val="22"/>
          <w:szCs w:val="22"/>
        </w:rPr>
        <w:t xml:space="preserve">our results may </w:t>
      </w:r>
      <w:r w:rsidR="006808B9" w:rsidRPr="00221F0F">
        <w:rPr>
          <w:rFonts w:ascii="Times New Roman" w:hAnsi="Times New Roman" w:cs="Times New Roman"/>
          <w:sz w:val="22"/>
          <w:szCs w:val="22"/>
        </w:rPr>
        <w:t xml:space="preserve">provide greater generalisability to </w:t>
      </w:r>
      <w:r w:rsidR="00DA71EF" w:rsidRPr="00221F0F">
        <w:rPr>
          <w:rFonts w:ascii="Times New Roman" w:hAnsi="Times New Roman" w:cs="Times New Roman"/>
          <w:sz w:val="22"/>
          <w:szCs w:val="22"/>
        </w:rPr>
        <w:t>current</w:t>
      </w:r>
      <w:r w:rsidR="006808B9" w:rsidRPr="00221F0F">
        <w:rPr>
          <w:rFonts w:ascii="Times New Roman" w:hAnsi="Times New Roman" w:cs="Times New Roman"/>
          <w:sz w:val="22"/>
          <w:szCs w:val="22"/>
        </w:rPr>
        <w:t xml:space="preserve"> findings, </w:t>
      </w:r>
      <w:r w:rsidR="00DA71EF" w:rsidRPr="00221F0F">
        <w:rPr>
          <w:rFonts w:ascii="Times New Roman" w:hAnsi="Times New Roman" w:cs="Times New Roman"/>
          <w:sz w:val="22"/>
          <w:szCs w:val="22"/>
        </w:rPr>
        <w:t>with</w:t>
      </w:r>
      <w:r w:rsidR="006808B9" w:rsidRPr="00221F0F">
        <w:rPr>
          <w:rFonts w:ascii="Times New Roman" w:hAnsi="Times New Roman" w:cs="Times New Roman"/>
          <w:sz w:val="22"/>
          <w:szCs w:val="22"/>
        </w:rPr>
        <w:t xml:space="preserve"> important implications for optimising performance on difficult, time-critical tasks.</w:t>
      </w:r>
      <w:r w:rsidR="006E6FC1" w:rsidRPr="00221F0F">
        <w:rPr>
          <w:rFonts w:ascii="Times New Roman" w:hAnsi="Times New Roman" w:cs="Times New Roman"/>
          <w:sz w:val="22"/>
          <w:szCs w:val="22"/>
        </w:rPr>
        <w:t xml:space="preserve"> Experiments that will be conducted</w:t>
      </w:r>
      <w:r w:rsidR="00DA71EF" w:rsidRPr="00221F0F">
        <w:rPr>
          <w:rFonts w:ascii="Times New Roman" w:hAnsi="Times New Roman" w:cs="Times New Roman"/>
          <w:sz w:val="22"/>
          <w:szCs w:val="22"/>
        </w:rPr>
        <w:t xml:space="preserve"> </w:t>
      </w:r>
      <w:r w:rsidR="006E6FC1" w:rsidRPr="00221F0F">
        <w:rPr>
          <w:rFonts w:ascii="Times New Roman" w:hAnsi="Times New Roman" w:cs="Times New Roman"/>
          <w:sz w:val="22"/>
          <w:szCs w:val="22"/>
        </w:rPr>
        <w:t>involve</w:t>
      </w:r>
      <w:r w:rsidR="006808B9" w:rsidRPr="00221F0F">
        <w:rPr>
          <w:rFonts w:ascii="Times New Roman" w:hAnsi="Times New Roman" w:cs="Times New Roman"/>
          <w:sz w:val="22"/>
          <w:szCs w:val="22"/>
        </w:rPr>
        <w:t xml:space="preserve"> the administration of a</w:t>
      </w:r>
      <w:r w:rsidR="00DA71EF" w:rsidRPr="00221F0F">
        <w:rPr>
          <w:rFonts w:ascii="Times New Roman" w:hAnsi="Times New Roman" w:cs="Times New Roman"/>
          <w:sz w:val="22"/>
          <w:szCs w:val="22"/>
        </w:rPr>
        <w:t xml:space="preserve"> perceptual discrimination task</w:t>
      </w:r>
      <w:r w:rsidR="006808B9" w:rsidRPr="00221F0F">
        <w:rPr>
          <w:rFonts w:ascii="Times New Roman" w:hAnsi="Times New Roman" w:cs="Times New Roman"/>
          <w:sz w:val="22"/>
          <w:szCs w:val="22"/>
        </w:rPr>
        <w:t xml:space="preserve"> </w:t>
      </w:r>
      <w:ins w:id="16" w:author="dks" w:date="2017-08-28T20:41:00Z">
        <w:r w:rsidR="004D1EB1">
          <w:rPr>
            <w:rFonts w:ascii="Times New Roman" w:hAnsi="Times New Roman" w:cs="Times New Roman"/>
            <w:sz w:val="22"/>
            <w:szCs w:val="22"/>
          </w:rPr>
          <w:t xml:space="preserve">(e.g., judging the orientation of a line as horizontal or vertical, whether a luminance patch is dark or bright, assigning a shape stimulus to a category, or judging the direction of  an array of moving dots) </w:t>
        </w:r>
      </w:ins>
      <w:r w:rsidR="006808B9" w:rsidRPr="00221F0F">
        <w:rPr>
          <w:rFonts w:ascii="Times New Roman" w:hAnsi="Times New Roman" w:cs="Times New Roman"/>
          <w:sz w:val="22"/>
          <w:szCs w:val="22"/>
        </w:rPr>
        <w:t>with instructions manipulating whether s</w:t>
      </w:r>
      <w:r w:rsidR="009A5015">
        <w:rPr>
          <w:rFonts w:ascii="Times New Roman" w:hAnsi="Times New Roman" w:cs="Times New Roman"/>
          <w:sz w:val="22"/>
          <w:szCs w:val="22"/>
        </w:rPr>
        <w:t xml:space="preserve">peed or accuracy is emphasised, a common method for eliciting a speed-accuracy trade-off. </w:t>
      </w:r>
      <w:r w:rsidR="006E6FC1" w:rsidRPr="00221F0F">
        <w:rPr>
          <w:rFonts w:ascii="Times New Roman" w:hAnsi="Times New Roman" w:cs="Times New Roman"/>
          <w:sz w:val="22"/>
          <w:szCs w:val="22"/>
        </w:rPr>
        <w:t>Analyses will involve observing estimated model</w:t>
      </w:r>
      <w:r w:rsidR="00517B48" w:rsidRPr="00221F0F">
        <w:rPr>
          <w:rFonts w:ascii="Times New Roman" w:hAnsi="Times New Roman" w:cs="Times New Roman"/>
          <w:sz w:val="22"/>
          <w:szCs w:val="22"/>
        </w:rPr>
        <w:t xml:space="preserve"> p</w:t>
      </w:r>
      <w:r w:rsidR="006E6FC1" w:rsidRPr="00221F0F">
        <w:rPr>
          <w:rFonts w:ascii="Times New Roman" w:hAnsi="Times New Roman" w:cs="Times New Roman"/>
          <w:sz w:val="22"/>
          <w:szCs w:val="22"/>
        </w:rPr>
        <w:t xml:space="preserve">arameters </w:t>
      </w:r>
      <w:r w:rsidR="00461016" w:rsidRPr="00221F0F">
        <w:rPr>
          <w:rFonts w:ascii="Times New Roman" w:hAnsi="Times New Roman" w:cs="Times New Roman"/>
          <w:sz w:val="22"/>
          <w:szCs w:val="22"/>
        </w:rPr>
        <w:t xml:space="preserve">and </w:t>
      </w:r>
      <w:r w:rsidR="006808B9" w:rsidRPr="00221F0F">
        <w:rPr>
          <w:rFonts w:ascii="Times New Roman" w:hAnsi="Times New Roman" w:cs="Times New Roman"/>
          <w:sz w:val="22"/>
          <w:szCs w:val="22"/>
        </w:rPr>
        <w:t>comparisons between</w:t>
      </w:r>
      <w:r w:rsidR="00DA71EF" w:rsidRPr="00221F0F">
        <w:rPr>
          <w:rFonts w:ascii="Times New Roman" w:hAnsi="Times New Roman" w:cs="Times New Roman"/>
          <w:sz w:val="22"/>
          <w:szCs w:val="22"/>
        </w:rPr>
        <w:t xml:space="preserve"> competing models</w:t>
      </w:r>
      <w:r w:rsidR="006E6FC1" w:rsidRPr="00221F0F">
        <w:rPr>
          <w:rFonts w:ascii="Times New Roman" w:hAnsi="Times New Roman" w:cs="Times New Roman"/>
          <w:sz w:val="22"/>
          <w:szCs w:val="22"/>
        </w:rPr>
        <w:t xml:space="preserve"> at the individual and group level. The experiments w</w:t>
      </w:r>
      <w:r w:rsidR="009A5015">
        <w:rPr>
          <w:rFonts w:ascii="Times New Roman" w:hAnsi="Times New Roman" w:cs="Times New Roman"/>
          <w:sz w:val="22"/>
          <w:szCs w:val="22"/>
        </w:rPr>
        <w:t xml:space="preserve">e will conduct will replicate this </w:t>
      </w:r>
      <w:r w:rsidR="006E6FC1" w:rsidRPr="00221F0F">
        <w:rPr>
          <w:rFonts w:ascii="Times New Roman" w:hAnsi="Times New Roman" w:cs="Times New Roman"/>
          <w:sz w:val="22"/>
          <w:szCs w:val="22"/>
        </w:rPr>
        <w:t xml:space="preserve">basic design with </w:t>
      </w:r>
      <w:r w:rsidR="009A5015">
        <w:rPr>
          <w:rFonts w:ascii="Times New Roman" w:hAnsi="Times New Roman" w:cs="Times New Roman"/>
          <w:sz w:val="22"/>
          <w:szCs w:val="22"/>
        </w:rPr>
        <w:t>different</w:t>
      </w:r>
      <w:r w:rsidR="006E6FC1" w:rsidRPr="00221F0F">
        <w:rPr>
          <w:rFonts w:ascii="Times New Roman" w:hAnsi="Times New Roman" w:cs="Times New Roman"/>
          <w:sz w:val="22"/>
          <w:szCs w:val="22"/>
        </w:rPr>
        <w:t xml:space="preserve"> manipulations or small modifications.</w:t>
      </w:r>
      <w:r w:rsidR="007F478F">
        <w:rPr>
          <w:rFonts w:ascii="Times New Roman" w:hAnsi="Times New Roman" w:cs="Times New Roman"/>
          <w:sz w:val="22"/>
          <w:szCs w:val="22"/>
        </w:rPr>
        <w:t xml:space="preserve"> Particular</w:t>
      </w:r>
      <w:r w:rsidR="009A5015">
        <w:rPr>
          <w:rFonts w:ascii="Times New Roman" w:hAnsi="Times New Roman" w:cs="Times New Roman"/>
          <w:sz w:val="22"/>
          <w:szCs w:val="22"/>
        </w:rPr>
        <w:t xml:space="preserve">ly, we would </w:t>
      </w:r>
      <w:r w:rsidR="009A5015">
        <w:rPr>
          <w:rFonts w:ascii="Times New Roman" w:hAnsi="Times New Roman" w:cs="Times New Roman"/>
          <w:sz w:val="22"/>
          <w:szCs w:val="22"/>
        </w:rPr>
        <w:lastRenderedPageBreak/>
        <w:t>like to observe whether findings change when</w:t>
      </w:r>
      <w:r w:rsidR="007F478F">
        <w:rPr>
          <w:rFonts w:ascii="Times New Roman" w:hAnsi="Times New Roman" w:cs="Times New Roman"/>
          <w:sz w:val="22"/>
          <w:szCs w:val="22"/>
        </w:rPr>
        <w:t xml:space="preserve"> introducing different sorts of task incentives or </w:t>
      </w:r>
      <w:del w:id="17" w:author="dks" w:date="2017-08-28T20:42:00Z">
        <w:r w:rsidR="007F478F" w:rsidDel="003B4F3D">
          <w:rPr>
            <w:rFonts w:ascii="Times New Roman" w:hAnsi="Times New Roman" w:cs="Times New Roman"/>
            <w:sz w:val="22"/>
            <w:szCs w:val="22"/>
          </w:rPr>
          <w:delText xml:space="preserve">alternative </w:delText>
        </w:r>
      </w:del>
      <w:ins w:id="18" w:author="dks" w:date="2017-08-28T20:42:00Z">
        <w:r w:rsidR="003B4F3D">
          <w:rPr>
            <w:rFonts w:ascii="Times New Roman" w:hAnsi="Times New Roman" w:cs="Times New Roman"/>
            <w:sz w:val="22"/>
            <w:szCs w:val="22"/>
          </w:rPr>
          <w:t xml:space="preserve">when presenting different </w:t>
        </w:r>
      </w:ins>
      <w:del w:id="19" w:author="dks" w:date="2017-08-28T20:42:00Z">
        <w:r w:rsidR="007F478F" w:rsidDel="003B4F3D">
          <w:rPr>
            <w:rFonts w:ascii="Times New Roman" w:hAnsi="Times New Roman" w:cs="Times New Roman"/>
            <w:sz w:val="22"/>
            <w:szCs w:val="22"/>
          </w:rPr>
          <w:delText xml:space="preserve">forms </w:delText>
        </w:r>
      </w:del>
      <w:ins w:id="20" w:author="dks" w:date="2017-08-28T20:42:00Z">
        <w:r w:rsidR="003B4F3D">
          <w:rPr>
            <w:rFonts w:ascii="Times New Roman" w:hAnsi="Times New Roman" w:cs="Times New Roman"/>
            <w:sz w:val="22"/>
            <w:szCs w:val="22"/>
          </w:rPr>
          <w:t xml:space="preserve">kinds </w:t>
        </w:r>
      </w:ins>
      <w:r w:rsidR="007F478F">
        <w:rPr>
          <w:rFonts w:ascii="Times New Roman" w:hAnsi="Times New Roman" w:cs="Times New Roman"/>
          <w:sz w:val="22"/>
          <w:szCs w:val="22"/>
        </w:rPr>
        <w:t>of perceptual stimuli.</w:t>
      </w:r>
      <w:r w:rsidR="006E6FC1" w:rsidRPr="00221F0F">
        <w:rPr>
          <w:rFonts w:ascii="Times New Roman" w:hAnsi="Times New Roman" w:cs="Times New Roman"/>
          <w:sz w:val="22"/>
          <w:szCs w:val="22"/>
        </w:rPr>
        <w:t xml:space="preserve"> </w:t>
      </w:r>
      <w:r w:rsidR="007F478F">
        <w:rPr>
          <w:rFonts w:ascii="Times New Roman" w:hAnsi="Times New Roman" w:cs="Times New Roman"/>
          <w:sz w:val="22"/>
          <w:szCs w:val="22"/>
        </w:rPr>
        <w:t xml:space="preserve">Results </w:t>
      </w:r>
      <w:r w:rsidR="006E6FC1" w:rsidRPr="00221F0F">
        <w:rPr>
          <w:rFonts w:ascii="Times New Roman" w:hAnsi="Times New Roman" w:cs="Times New Roman"/>
          <w:sz w:val="22"/>
          <w:szCs w:val="22"/>
        </w:rPr>
        <w:t xml:space="preserve">will be compared to </w:t>
      </w:r>
      <w:r w:rsidR="007F478F">
        <w:rPr>
          <w:rFonts w:ascii="Times New Roman" w:hAnsi="Times New Roman" w:cs="Times New Roman"/>
          <w:sz w:val="22"/>
          <w:szCs w:val="22"/>
        </w:rPr>
        <w:t>previous observations to establish</w:t>
      </w:r>
      <w:r w:rsidR="006E6FC1" w:rsidRPr="00221F0F">
        <w:rPr>
          <w:rFonts w:ascii="Times New Roman" w:hAnsi="Times New Roman" w:cs="Times New Roman"/>
          <w:sz w:val="22"/>
          <w:szCs w:val="22"/>
        </w:rPr>
        <w:t xml:space="preserve"> the reliability and generalisability of model predictions in </w:t>
      </w:r>
      <w:ins w:id="21" w:author="dks" w:date="2017-08-28T20:42:00Z">
        <w:r w:rsidR="003B4F3D">
          <w:rPr>
            <w:rFonts w:ascii="Times New Roman" w:hAnsi="Times New Roman" w:cs="Times New Roman"/>
            <w:sz w:val="22"/>
            <w:szCs w:val="22"/>
          </w:rPr>
          <w:t xml:space="preserve">the </w:t>
        </w:r>
      </w:ins>
      <w:r w:rsidR="006E6FC1" w:rsidRPr="00221F0F">
        <w:rPr>
          <w:rFonts w:ascii="Times New Roman" w:hAnsi="Times New Roman" w:cs="Times New Roman"/>
          <w:sz w:val="22"/>
          <w:szCs w:val="22"/>
        </w:rPr>
        <w:t xml:space="preserve">speed-accuracy trade-off literature. </w:t>
      </w:r>
      <w:r w:rsidR="00517B48" w:rsidRPr="00221F0F">
        <w:rPr>
          <w:rFonts w:ascii="Times New Roman" w:hAnsi="Times New Roman" w:cs="Times New Roman"/>
          <w:sz w:val="22"/>
          <w:szCs w:val="22"/>
        </w:rPr>
        <w:t xml:space="preserve"> </w:t>
      </w:r>
    </w:p>
    <w:p w14:paraId="21F3F2B9" w14:textId="77777777" w:rsidR="007F478F" w:rsidRPr="00221F0F" w:rsidRDefault="007F478F" w:rsidP="002910D0">
      <w:pPr>
        <w:spacing w:line="276" w:lineRule="auto"/>
        <w:rPr>
          <w:rFonts w:ascii="Times New Roman" w:hAnsi="Times New Roman" w:cs="Times New Roman"/>
          <w:sz w:val="22"/>
          <w:szCs w:val="22"/>
        </w:rPr>
      </w:pPr>
    </w:p>
    <w:p w14:paraId="26B36CCA" w14:textId="77777777" w:rsidR="00DA71EF" w:rsidRPr="00221F0F" w:rsidRDefault="006808B9" w:rsidP="002910D0">
      <w:pPr>
        <w:spacing w:line="276" w:lineRule="auto"/>
        <w:rPr>
          <w:rFonts w:ascii="Times New Roman" w:hAnsi="Times New Roman" w:cs="Times New Roman"/>
          <w:sz w:val="22"/>
          <w:szCs w:val="22"/>
        </w:rPr>
      </w:pPr>
      <w:r w:rsidRPr="00221F0F">
        <w:rPr>
          <w:rFonts w:ascii="Times New Roman" w:hAnsi="Times New Roman" w:cs="Times New Roman"/>
          <w:sz w:val="22"/>
          <w:szCs w:val="22"/>
        </w:rPr>
        <w:t xml:space="preserve">A representative example </w:t>
      </w:r>
      <w:r w:rsidR="00DA71EF" w:rsidRPr="00221F0F">
        <w:rPr>
          <w:rFonts w:ascii="Times New Roman" w:hAnsi="Times New Roman" w:cs="Times New Roman"/>
          <w:sz w:val="22"/>
          <w:szCs w:val="22"/>
        </w:rPr>
        <w:t>of an experiment</w:t>
      </w:r>
      <w:r w:rsidRPr="00221F0F">
        <w:rPr>
          <w:rFonts w:ascii="Times New Roman" w:hAnsi="Times New Roman" w:cs="Times New Roman"/>
          <w:sz w:val="22"/>
          <w:szCs w:val="22"/>
        </w:rPr>
        <w:t xml:space="preserve"> that will cont</w:t>
      </w:r>
      <w:r w:rsidR="00DA71EF" w:rsidRPr="00221F0F">
        <w:rPr>
          <w:rFonts w:ascii="Times New Roman" w:hAnsi="Times New Roman" w:cs="Times New Roman"/>
          <w:sz w:val="22"/>
          <w:szCs w:val="22"/>
        </w:rPr>
        <w:t>ribute to this objective will</w:t>
      </w:r>
      <w:r w:rsidR="006E6FC1" w:rsidRPr="00221F0F">
        <w:rPr>
          <w:rFonts w:ascii="Times New Roman" w:hAnsi="Times New Roman" w:cs="Times New Roman"/>
          <w:sz w:val="22"/>
          <w:szCs w:val="22"/>
        </w:rPr>
        <w:t xml:space="preserve"> investigate </w:t>
      </w:r>
    </w:p>
    <w:p w14:paraId="4C614318" w14:textId="77777777" w:rsidR="009668F8" w:rsidRPr="009A5015" w:rsidRDefault="00507249" w:rsidP="002910D0">
      <w:pPr>
        <w:spacing w:line="276" w:lineRule="auto"/>
        <w:rPr>
          <w:rFonts w:ascii="Times New Roman" w:eastAsia="MS Mincho" w:hAnsi="Times New Roman" w:cs="Times New Roman"/>
          <w:sz w:val="22"/>
          <w:szCs w:val="22"/>
        </w:rPr>
      </w:pPr>
      <w:r w:rsidRPr="00221F0F">
        <w:rPr>
          <w:rFonts w:ascii="Times New Roman" w:hAnsi="Times New Roman" w:cs="Times New Roman"/>
          <w:sz w:val="22"/>
          <w:szCs w:val="22"/>
        </w:rPr>
        <w:t>the relationship between participant recruitme</w:t>
      </w:r>
      <w:r w:rsidR="006E6FC1" w:rsidRPr="00221F0F">
        <w:rPr>
          <w:rFonts w:ascii="Times New Roman" w:hAnsi="Times New Roman" w:cs="Times New Roman"/>
          <w:sz w:val="22"/>
          <w:szCs w:val="22"/>
        </w:rPr>
        <w:t>nt method</w:t>
      </w:r>
      <w:r w:rsidRPr="00221F0F">
        <w:rPr>
          <w:rFonts w:ascii="Times New Roman" w:hAnsi="Times New Roman" w:cs="Times New Roman"/>
          <w:sz w:val="22"/>
          <w:szCs w:val="22"/>
        </w:rPr>
        <w:t xml:space="preserve"> and perceptual task performance. </w:t>
      </w:r>
      <w:commentRangeStart w:id="22"/>
      <w:ins w:id="23" w:author="dks" w:date="2017-08-28T20:48:00Z">
        <w:r w:rsidR="005D3525">
          <w:rPr>
            <w:rFonts w:ascii="Times New Roman" w:hAnsi="Times New Roman" w:cs="Times New Roman"/>
            <w:sz w:val="22"/>
            <w:szCs w:val="22"/>
          </w:rPr>
          <w:t xml:space="preserve">We describe this example experiment in detail below, as it provides an illustration of the general procedures that will be shared across all recruitment methods and data collection platforms (i.e., online vs. in the laboratory). </w:t>
        </w:r>
      </w:ins>
      <w:commentRangeEnd w:id="22"/>
      <w:ins w:id="24" w:author="dks" w:date="2017-08-28T20:49:00Z">
        <w:r w:rsidR="005D3525">
          <w:rPr>
            <w:rStyle w:val="CommentReference"/>
          </w:rPr>
          <w:commentReference w:id="22"/>
        </w:r>
      </w:ins>
      <w:r w:rsidRPr="00221F0F">
        <w:rPr>
          <w:rFonts w:ascii="Times New Roman" w:hAnsi="Times New Roman" w:cs="Times New Roman"/>
          <w:sz w:val="22"/>
          <w:szCs w:val="22"/>
        </w:rPr>
        <w:t xml:space="preserve">Task motivation has been identified as a factor that may play a role in the strategies individuals use to make speeded decisions </w:t>
      </w:r>
      <w:r w:rsidRPr="00221F0F">
        <w:rPr>
          <w:rFonts w:ascii="Times New Roman" w:eastAsia="MS Mincho" w:hAnsi="Times New Roman" w:cs="Times New Roman"/>
          <w:sz w:val="22"/>
          <w:szCs w:val="22"/>
        </w:rPr>
        <w:t>(Eubanks, Wright &amp; Williams, 2002)</w:t>
      </w:r>
      <w:r w:rsidRPr="00221F0F">
        <w:rPr>
          <w:rFonts w:ascii="Times New Roman" w:hAnsi="Times New Roman" w:cs="Times New Roman"/>
          <w:sz w:val="22"/>
          <w:szCs w:val="22"/>
        </w:rPr>
        <w:t xml:space="preserve">. </w:t>
      </w:r>
      <w:r w:rsidR="00461016" w:rsidRPr="00221F0F">
        <w:rPr>
          <w:rFonts w:ascii="Times New Roman" w:hAnsi="Times New Roman" w:cs="Times New Roman"/>
          <w:sz w:val="22"/>
          <w:szCs w:val="22"/>
        </w:rPr>
        <w:t>This has been examined through manipulating task incent</w:t>
      </w:r>
      <w:r w:rsidR="006E6FC1" w:rsidRPr="00221F0F">
        <w:rPr>
          <w:rFonts w:ascii="Times New Roman" w:hAnsi="Times New Roman" w:cs="Times New Roman"/>
          <w:sz w:val="22"/>
          <w:szCs w:val="22"/>
        </w:rPr>
        <w:t>ives within the lab environment</w:t>
      </w:r>
      <w:r w:rsidR="004E277A">
        <w:rPr>
          <w:rFonts w:ascii="Times New Roman" w:hAnsi="Times New Roman" w:cs="Times New Roman"/>
          <w:sz w:val="22"/>
          <w:szCs w:val="22"/>
        </w:rPr>
        <w:t xml:space="preserve"> (i.e. informing participants they will receive one dollar, ten cents, or no money per correct decision)</w:t>
      </w:r>
      <w:r w:rsidR="006E6FC1" w:rsidRPr="00221F0F">
        <w:rPr>
          <w:rFonts w:ascii="Times New Roman" w:hAnsi="Times New Roman" w:cs="Times New Roman"/>
          <w:sz w:val="22"/>
          <w:szCs w:val="22"/>
        </w:rPr>
        <w:t xml:space="preserve">. </w:t>
      </w:r>
      <w:r w:rsidRPr="00221F0F">
        <w:rPr>
          <w:rFonts w:ascii="Times New Roman" w:eastAsia="MS Mincho" w:hAnsi="Times New Roman" w:cs="Times New Roman"/>
          <w:sz w:val="22"/>
          <w:szCs w:val="22"/>
        </w:rPr>
        <w:t xml:space="preserve">Different methods of participant recruitment are </w:t>
      </w:r>
      <w:commentRangeStart w:id="25"/>
      <w:r w:rsidR="00461016" w:rsidRPr="00221F0F">
        <w:rPr>
          <w:rFonts w:ascii="Times New Roman" w:eastAsia="MS Mincho" w:hAnsi="Times New Roman" w:cs="Times New Roman"/>
          <w:sz w:val="22"/>
          <w:szCs w:val="22"/>
        </w:rPr>
        <w:t>pre-</w:t>
      </w:r>
      <w:r w:rsidRPr="00221F0F">
        <w:rPr>
          <w:rFonts w:ascii="Times New Roman" w:eastAsia="MS Mincho" w:hAnsi="Times New Roman" w:cs="Times New Roman"/>
          <w:sz w:val="22"/>
          <w:szCs w:val="22"/>
        </w:rPr>
        <w:t>accompanied by different incentives for participation</w:t>
      </w:r>
      <w:commentRangeEnd w:id="25"/>
      <w:r w:rsidR="00C6459D">
        <w:rPr>
          <w:rStyle w:val="CommentReference"/>
        </w:rPr>
        <w:commentReference w:id="25"/>
      </w:r>
      <w:r w:rsidRPr="00221F0F">
        <w:rPr>
          <w:rFonts w:ascii="Times New Roman" w:eastAsia="MS Mincho" w:hAnsi="Times New Roman" w:cs="Times New Roman"/>
          <w:sz w:val="22"/>
          <w:szCs w:val="22"/>
        </w:rPr>
        <w:t xml:space="preserve"> </w:t>
      </w:r>
      <w:r w:rsidR="004E277A">
        <w:rPr>
          <w:rFonts w:ascii="Times New Roman" w:hAnsi="Times New Roman" w:cs="Times New Roman"/>
          <w:sz w:val="22"/>
          <w:szCs w:val="22"/>
        </w:rPr>
        <w:t xml:space="preserve">(i.e. course-credit, varying rates of </w:t>
      </w:r>
      <w:r w:rsidRPr="00221F0F">
        <w:rPr>
          <w:rFonts w:ascii="Times New Roman" w:hAnsi="Times New Roman" w:cs="Times New Roman"/>
          <w:sz w:val="22"/>
          <w:szCs w:val="22"/>
        </w:rPr>
        <w:t>monetary remuneration)</w:t>
      </w:r>
      <w:r w:rsidRPr="00221F0F">
        <w:rPr>
          <w:rFonts w:ascii="Times New Roman" w:eastAsia="MS Mincho" w:hAnsi="Times New Roman" w:cs="Times New Roman"/>
          <w:sz w:val="22"/>
          <w:szCs w:val="22"/>
        </w:rPr>
        <w:t xml:space="preserve">. </w:t>
      </w:r>
      <w:r w:rsidR="009A5015">
        <w:rPr>
          <w:rFonts w:ascii="Times New Roman" w:eastAsia="MS Mincho" w:hAnsi="Times New Roman" w:cs="Times New Roman"/>
          <w:sz w:val="22"/>
          <w:szCs w:val="22"/>
        </w:rPr>
        <w:t xml:space="preserve">In this experiment, we will use recruitment method as an alternative level of incentive to examine possible differences in </w:t>
      </w:r>
      <w:r w:rsidR="006E6FC1" w:rsidRPr="00221F0F">
        <w:rPr>
          <w:rFonts w:ascii="Times New Roman" w:eastAsia="MS Mincho" w:hAnsi="Times New Roman" w:cs="Times New Roman"/>
          <w:sz w:val="22"/>
          <w:szCs w:val="22"/>
        </w:rPr>
        <w:t xml:space="preserve">decision-making behaviour. Through modelling speed and accuracy data, we can observe whether </w:t>
      </w:r>
      <w:r w:rsidR="006E6FC1" w:rsidRPr="00221F0F">
        <w:rPr>
          <w:rFonts w:ascii="Times New Roman" w:hAnsi="Times New Roman" w:cs="Times New Roman"/>
          <w:sz w:val="22"/>
          <w:szCs w:val="22"/>
        </w:rPr>
        <w:t xml:space="preserve">cognitive processes </w:t>
      </w:r>
      <w:r w:rsidRPr="00221F0F">
        <w:rPr>
          <w:rFonts w:ascii="Times New Roman" w:hAnsi="Times New Roman" w:cs="Times New Roman"/>
          <w:sz w:val="22"/>
          <w:szCs w:val="22"/>
        </w:rPr>
        <w:t xml:space="preserve">differ depending on participant circumstances (participation </w:t>
      </w:r>
      <w:r w:rsidR="006E6FC1" w:rsidRPr="00221F0F">
        <w:rPr>
          <w:rFonts w:ascii="Times New Roman" w:hAnsi="Times New Roman" w:cs="Times New Roman"/>
          <w:sz w:val="22"/>
          <w:szCs w:val="22"/>
        </w:rPr>
        <w:t>incentive and</w:t>
      </w:r>
      <w:r w:rsidR="004E277A">
        <w:rPr>
          <w:rFonts w:ascii="Times New Roman" w:hAnsi="Times New Roman" w:cs="Times New Roman"/>
          <w:sz w:val="22"/>
          <w:szCs w:val="22"/>
        </w:rPr>
        <w:t xml:space="preserve"> semester</w:t>
      </w:r>
      <w:r w:rsidR="006E6FC1" w:rsidRPr="00221F0F">
        <w:rPr>
          <w:rFonts w:ascii="Times New Roman" w:hAnsi="Times New Roman" w:cs="Times New Roman"/>
          <w:sz w:val="22"/>
          <w:szCs w:val="22"/>
        </w:rPr>
        <w:t xml:space="preserve"> time-point</w:t>
      </w:r>
      <w:ins w:id="26" w:author="dks" w:date="2017-08-28T20:44:00Z">
        <w:r w:rsidR="00077F09">
          <w:rPr>
            <w:rFonts w:ascii="Times New Roman" w:hAnsi="Times New Roman" w:cs="Times New Roman"/>
            <w:sz w:val="22"/>
            <w:szCs w:val="22"/>
          </w:rPr>
          <w:t xml:space="preserve">, </w:t>
        </w:r>
        <w:commentRangeStart w:id="27"/>
        <w:commentRangeStart w:id="28"/>
        <w:r w:rsidR="00077F09">
          <w:rPr>
            <w:rFonts w:ascii="Times New Roman" w:hAnsi="Times New Roman" w:cs="Times New Roman"/>
            <w:sz w:val="22"/>
            <w:szCs w:val="22"/>
          </w:rPr>
          <w:t>which may serve as a proxy for motivation</w:t>
        </w:r>
      </w:ins>
      <w:commentRangeEnd w:id="27"/>
      <w:ins w:id="29" w:author="dks" w:date="2017-08-28T20:45:00Z">
        <w:r w:rsidR="00077F09">
          <w:rPr>
            <w:rStyle w:val="CommentReference"/>
          </w:rPr>
          <w:commentReference w:id="27"/>
        </w:r>
      </w:ins>
      <w:commentRangeEnd w:id="28"/>
      <w:r w:rsidR="00ED4E4C">
        <w:rPr>
          <w:rStyle w:val="CommentReference"/>
        </w:rPr>
        <w:commentReference w:id="28"/>
      </w:r>
      <w:r w:rsidR="006E6FC1" w:rsidRPr="00221F0F">
        <w:rPr>
          <w:rFonts w:ascii="Times New Roman" w:hAnsi="Times New Roman" w:cs="Times New Roman"/>
          <w:sz w:val="22"/>
          <w:szCs w:val="22"/>
        </w:rPr>
        <w:t xml:space="preserve">). </w:t>
      </w:r>
      <w:r w:rsidR="009A5015">
        <w:rPr>
          <w:rFonts w:ascii="Times New Roman" w:hAnsi="Times New Roman" w:cs="Times New Roman"/>
          <w:sz w:val="22"/>
          <w:szCs w:val="22"/>
        </w:rPr>
        <w:t>Importantly</w:t>
      </w:r>
      <w:r w:rsidR="00385204" w:rsidRPr="00221F0F">
        <w:rPr>
          <w:rFonts w:ascii="Times New Roman" w:hAnsi="Times New Roman" w:cs="Times New Roman"/>
          <w:sz w:val="22"/>
          <w:szCs w:val="22"/>
        </w:rPr>
        <w:t>, we can</w:t>
      </w:r>
      <w:r w:rsidR="007F478F">
        <w:rPr>
          <w:rFonts w:ascii="Times New Roman" w:hAnsi="Times New Roman" w:cs="Times New Roman"/>
          <w:sz w:val="22"/>
          <w:szCs w:val="22"/>
        </w:rPr>
        <w:t xml:space="preserve"> also</w:t>
      </w:r>
      <w:r w:rsidR="009A5015">
        <w:rPr>
          <w:rFonts w:ascii="Times New Roman" w:hAnsi="Times New Roman" w:cs="Times New Roman"/>
          <w:sz w:val="22"/>
          <w:szCs w:val="22"/>
        </w:rPr>
        <w:t xml:space="preserve"> </w:t>
      </w:r>
      <w:r w:rsidR="006E6FC1" w:rsidRPr="00221F0F">
        <w:rPr>
          <w:rFonts w:ascii="Times New Roman" w:hAnsi="Times New Roman" w:cs="Times New Roman"/>
          <w:sz w:val="22"/>
          <w:szCs w:val="22"/>
        </w:rPr>
        <w:t>ex</w:t>
      </w:r>
      <w:r w:rsidR="007F478F">
        <w:rPr>
          <w:rFonts w:ascii="Times New Roman" w:hAnsi="Times New Roman" w:cs="Times New Roman"/>
          <w:sz w:val="22"/>
          <w:szCs w:val="22"/>
        </w:rPr>
        <w:t xml:space="preserve">amine </w:t>
      </w:r>
      <w:r w:rsidR="006E6FC1" w:rsidRPr="00221F0F">
        <w:rPr>
          <w:rFonts w:ascii="Times New Roman" w:hAnsi="Times New Roman" w:cs="Times New Roman"/>
          <w:sz w:val="22"/>
          <w:szCs w:val="22"/>
        </w:rPr>
        <w:t xml:space="preserve">whether the </w:t>
      </w:r>
      <w:r w:rsidR="00385204" w:rsidRPr="00221F0F">
        <w:rPr>
          <w:rFonts w:ascii="Times New Roman" w:hAnsi="Times New Roman" w:cs="Times New Roman"/>
          <w:sz w:val="22"/>
          <w:szCs w:val="22"/>
        </w:rPr>
        <w:t>pattern</w:t>
      </w:r>
      <w:r w:rsidR="002A79D5" w:rsidRPr="00221F0F">
        <w:rPr>
          <w:rFonts w:ascii="Times New Roman" w:hAnsi="Times New Roman" w:cs="Times New Roman"/>
          <w:sz w:val="22"/>
          <w:szCs w:val="22"/>
        </w:rPr>
        <w:t xml:space="preserve"> of </w:t>
      </w:r>
      <w:r w:rsidR="009A5015">
        <w:rPr>
          <w:rFonts w:ascii="Times New Roman" w:hAnsi="Times New Roman" w:cs="Times New Roman"/>
          <w:sz w:val="22"/>
          <w:szCs w:val="22"/>
        </w:rPr>
        <w:t>model predictions that result from</w:t>
      </w:r>
      <w:r w:rsidR="002A79D5" w:rsidRPr="00221F0F">
        <w:rPr>
          <w:rFonts w:ascii="Times New Roman" w:hAnsi="Times New Roman" w:cs="Times New Roman"/>
          <w:sz w:val="22"/>
          <w:szCs w:val="22"/>
        </w:rPr>
        <w:t xml:space="preserve"> </w:t>
      </w:r>
      <w:r w:rsidR="006E6FC1" w:rsidRPr="00221F0F">
        <w:rPr>
          <w:rFonts w:ascii="Times New Roman" w:hAnsi="Times New Roman" w:cs="Times New Roman"/>
          <w:sz w:val="22"/>
          <w:szCs w:val="22"/>
        </w:rPr>
        <w:t>lab-controlled incentive</w:t>
      </w:r>
      <w:r w:rsidR="002A79D5" w:rsidRPr="00221F0F">
        <w:rPr>
          <w:rFonts w:ascii="Times New Roman" w:hAnsi="Times New Roman" w:cs="Times New Roman"/>
          <w:sz w:val="22"/>
          <w:szCs w:val="22"/>
        </w:rPr>
        <w:t xml:space="preserve"> manipulations</w:t>
      </w:r>
      <w:r w:rsidR="006E6FC1" w:rsidRPr="00221F0F">
        <w:rPr>
          <w:rFonts w:ascii="Times New Roman" w:hAnsi="Times New Roman" w:cs="Times New Roman"/>
          <w:sz w:val="22"/>
          <w:szCs w:val="22"/>
        </w:rPr>
        <w:t xml:space="preserve"> still </w:t>
      </w:r>
      <w:r w:rsidR="00385204" w:rsidRPr="00221F0F">
        <w:rPr>
          <w:rFonts w:ascii="Times New Roman" w:hAnsi="Times New Roman" w:cs="Times New Roman"/>
          <w:sz w:val="22"/>
          <w:szCs w:val="22"/>
        </w:rPr>
        <w:t>hold</w:t>
      </w:r>
      <w:r w:rsidR="002A79D5" w:rsidRPr="00221F0F">
        <w:rPr>
          <w:rFonts w:ascii="Times New Roman" w:hAnsi="Times New Roman" w:cs="Times New Roman"/>
          <w:sz w:val="22"/>
          <w:szCs w:val="22"/>
        </w:rPr>
        <w:t xml:space="preserve"> </w:t>
      </w:r>
      <w:r w:rsidR="006E6FC1" w:rsidRPr="00221F0F">
        <w:rPr>
          <w:rFonts w:ascii="Times New Roman" w:hAnsi="Times New Roman" w:cs="Times New Roman"/>
          <w:sz w:val="22"/>
          <w:szCs w:val="22"/>
        </w:rPr>
        <w:t xml:space="preserve">for </w:t>
      </w:r>
      <w:commentRangeStart w:id="30"/>
      <w:r w:rsidR="002A79D5" w:rsidRPr="00221F0F">
        <w:rPr>
          <w:rFonts w:ascii="Times New Roman" w:hAnsi="Times New Roman" w:cs="Times New Roman"/>
          <w:sz w:val="22"/>
          <w:szCs w:val="22"/>
        </w:rPr>
        <w:t>pre-existing ince</w:t>
      </w:r>
      <w:r w:rsidR="009A5015">
        <w:rPr>
          <w:rFonts w:ascii="Times New Roman" w:hAnsi="Times New Roman" w:cs="Times New Roman"/>
          <w:sz w:val="22"/>
          <w:szCs w:val="22"/>
        </w:rPr>
        <w:t>ntives</w:t>
      </w:r>
      <w:commentRangeEnd w:id="30"/>
      <w:r w:rsidR="00A43055">
        <w:rPr>
          <w:rStyle w:val="CommentReference"/>
        </w:rPr>
        <w:commentReference w:id="30"/>
      </w:r>
      <w:r w:rsidR="009A5015">
        <w:rPr>
          <w:rFonts w:ascii="Times New Roman" w:hAnsi="Times New Roman" w:cs="Times New Roman"/>
          <w:sz w:val="22"/>
          <w:szCs w:val="22"/>
        </w:rPr>
        <w:t xml:space="preserve"> not contrived within a </w:t>
      </w:r>
      <w:r w:rsidR="00385204" w:rsidRPr="00221F0F">
        <w:rPr>
          <w:rFonts w:ascii="Times New Roman" w:hAnsi="Times New Roman" w:cs="Times New Roman"/>
          <w:sz w:val="22"/>
          <w:szCs w:val="22"/>
        </w:rPr>
        <w:t>lab</w:t>
      </w:r>
      <w:r w:rsidR="009A5015">
        <w:rPr>
          <w:rFonts w:ascii="Times New Roman" w:hAnsi="Times New Roman" w:cs="Times New Roman"/>
          <w:sz w:val="22"/>
          <w:szCs w:val="22"/>
        </w:rPr>
        <w:t xml:space="preserve"> environment</w:t>
      </w:r>
      <w:r w:rsidR="004E277A">
        <w:rPr>
          <w:rFonts w:ascii="Times New Roman" w:hAnsi="Times New Roman" w:cs="Times New Roman"/>
          <w:sz w:val="22"/>
          <w:szCs w:val="22"/>
        </w:rPr>
        <w:t>.</w:t>
      </w:r>
      <w:r w:rsidR="009A5015">
        <w:rPr>
          <w:rFonts w:ascii="Times New Roman" w:hAnsi="Times New Roman" w:cs="Times New Roman"/>
          <w:sz w:val="22"/>
          <w:szCs w:val="22"/>
        </w:rPr>
        <w:t xml:space="preserve"> </w:t>
      </w:r>
    </w:p>
    <w:p w14:paraId="4A57D506" w14:textId="77777777" w:rsidR="00461016" w:rsidRPr="00221F0F" w:rsidRDefault="00461016" w:rsidP="002910D0">
      <w:pPr>
        <w:spacing w:line="276" w:lineRule="auto"/>
        <w:rPr>
          <w:rFonts w:ascii="Times New Roman" w:hAnsi="Times New Roman" w:cs="Times New Roman"/>
          <w:sz w:val="22"/>
          <w:szCs w:val="22"/>
        </w:rPr>
      </w:pPr>
    </w:p>
    <w:p w14:paraId="269410D6" w14:textId="77777777" w:rsidR="00461016" w:rsidRPr="00221F0F" w:rsidRDefault="00461016" w:rsidP="002910D0">
      <w:pPr>
        <w:spacing w:line="276" w:lineRule="auto"/>
        <w:rPr>
          <w:rFonts w:ascii="Times New Roman" w:hAnsi="Times New Roman" w:cs="Times New Roman"/>
          <w:b/>
          <w:sz w:val="22"/>
          <w:szCs w:val="22"/>
        </w:rPr>
      </w:pPr>
      <w:r w:rsidRPr="00221F0F">
        <w:rPr>
          <w:rFonts w:ascii="Times New Roman" w:hAnsi="Times New Roman" w:cs="Times New Roman"/>
          <w:b/>
          <w:sz w:val="22"/>
          <w:szCs w:val="22"/>
        </w:rPr>
        <w:t>Project Design</w:t>
      </w:r>
    </w:p>
    <w:p w14:paraId="1956AA6D" w14:textId="77777777" w:rsidR="00461016" w:rsidRPr="00221F0F" w:rsidRDefault="00461016" w:rsidP="002910D0">
      <w:pPr>
        <w:spacing w:line="276" w:lineRule="auto"/>
        <w:rPr>
          <w:rFonts w:ascii="Times New Roman" w:hAnsi="Times New Roman" w:cs="Times New Roman"/>
          <w:i/>
          <w:sz w:val="22"/>
          <w:szCs w:val="22"/>
        </w:rPr>
      </w:pPr>
      <w:r w:rsidRPr="00221F0F">
        <w:rPr>
          <w:rFonts w:ascii="Times New Roman" w:hAnsi="Times New Roman" w:cs="Times New Roman"/>
          <w:i/>
          <w:sz w:val="22"/>
          <w:szCs w:val="22"/>
        </w:rPr>
        <w:t>Research Project Settings</w:t>
      </w:r>
    </w:p>
    <w:p w14:paraId="2CD4D26B" w14:textId="77777777" w:rsidR="00461016" w:rsidRPr="00221F0F" w:rsidRDefault="00461016" w:rsidP="002910D0">
      <w:pPr>
        <w:spacing w:line="276" w:lineRule="auto"/>
        <w:rPr>
          <w:rFonts w:ascii="Times New Roman" w:hAnsi="Times New Roman" w:cs="Times New Roman"/>
          <w:sz w:val="22"/>
          <w:szCs w:val="22"/>
        </w:rPr>
      </w:pPr>
      <w:r w:rsidRPr="00221F0F">
        <w:rPr>
          <w:rFonts w:ascii="Times New Roman" w:hAnsi="Times New Roman" w:cs="Times New Roman"/>
          <w:sz w:val="22"/>
          <w:szCs w:val="22"/>
        </w:rPr>
        <w:t>The project will be completed in the School of Psychology at the University of Queensland, or via the web through online recruiting platforms</w:t>
      </w:r>
      <w:ins w:id="31" w:author="dks" w:date="2017-08-28T20:50:00Z">
        <w:r w:rsidR="005D3525">
          <w:rPr>
            <w:rFonts w:ascii="Times New Roman" w:hAnsi="Times New Roman" w:cs="Times New Roman"/>
            <w:sz w:val="22"/>
            <w:szCs w:val="22"/>
          </w:rPr>
          <w:t>, depending on the specific experiment</w:t>
        </w:r>
      </w:ins>
      <w:r w:rsidRPr="00221F0F">
        <w:rPr>
          <w:rFonts w:ascii="Times New Roman" w:hAnsi="Times New Roman" w:cs="Times New Roman"/>
          <w:sz w:val="22"/>
          <w:szCs w:val="22"/>
        </w:rPr>
        <w:t xml:space="preserve">. </w:t>
      </w:r>
    </w:p>
    <w:p w14:paraId="7B991CE6" w14:textId="77777777" w:rsidR="00461016" w:rsidRPr="00221F0F" w:rsidRDefault="00461016" w:rsidP="002910D0">
      <w:pPr>
        <w:spacing w:line="276" w:lineRule="auto"/>
        <w:rPr>
          <w:rFonts w:ascii="Times New Roman" w:hAnsi="Times New Roman" w:cs="Times New Roman"/>
          <w:i/>
          <w:sz w:val="22"/>
          <w:szCs w:val="22"/>
        </w:rPr>
      </w:pPr>
    </w:p>
    <w:p w14:paraId="3BF68F14" w14:textId="77777777" w:rsidR="00461016" w:rsidRPr="00221F0F" w:rsidRDefault="00461016" w:rsidP="002910D0">
      <w:pPr>
        <w:spacing w:line="276" w:lineRule="auto"/>
        <w:rPr>
          <w:rFonts w:ascii="Times New Roman" w:hAnsi="Times New Roman" w:cs="Times New Roman"/>
          <w:i/>
          <w:sz w:val="22"/>
          <w:szCs w:val="22"/>
        </w:rPr>
      </w:pPr>
      <w:r w:rsidRPr="00221F0F">
        <w:rPr>
          <w:rFonts w:ascii="Times New Roman" w:hAnsi="Times New Roman" w:cs="Times New Roman"/>
          <w:i/>
          <w:sz w:val="22"/>
          <w:szCs w:val="22"/>
        </w:rPr>
        <w:t>Methodological Approach and Statistical Power Issues</w:t>
      </w:r>
    </w:p>
    <w:p w14:paraId="7CDBBEEA" w14:textId="77777777" w:rsidR="00145C46" w:rsidRPr="00221F0F" w:rsidRDefault="002910D0" w:rsidP="002910D0">
      <w:pPr>
        <w:spacing w:line="276" w:lineRule="auto"/>
        <w:rPr>
          <w:rFonts w:ascii="Times New Roman" w:hAnsi="Times New Roman" w:cs="Times New Roman"/>
          <w:sz w:val="22"/>
          <w:szCs w:val="22"/>
        </w:rPr>
      </w:pPr>
      <w:r w:rsidRPr="00221F0F">
        <w:rPr>
          <w:rFonts w:ascii="Times New Roman" w:hAnsi="Times New Roman" w:cs="Times New Roman"/>
          <w:sz w:val="22"/>
          <w:szCs w:val="22"/>
        </w:rPr>
        <w:t xml:space="preserve">Our example experiment </w:t>
      </w:r>
      <w:r w:rsidR="00461016" w:rsidRPr="00221F0F">
        <w:rPr>
          <w:rFonts w:ascii="Times New Roman" w:hAnsi="Times New Roman" w:cs="Times New Roman"/>
          <w:sz w:val="22"/>
          <w:szCs w:val="22"/>
        </w:rPr>
        <w:t xml:space="preserve">uses a 2 (start vs. end of semester) by 3 (recruitment method; paid, course-credit, online-paid) by 2 (emphasis; speed vs. accuracy) mixed design, with recruitment method and time-point as between-subject factors and instruction/emphasis as a within-subject factor. </w:t>
      </w:r>
      <w:r w:rsidR="00145C46" w:rsidRPr="00221F0F">
        <w:rPr>
          <w:rFonts w:ascii="Times New Roman" w:hAnsi="Times New Roman" w:cs="Times New Roman"/>
          <w:sz w:val="22"/>
          <w:szCs w:val="22"/>
        </w:rPr>
        <w:t xml:space="preserve">Other experiments will feature a similar design with the procedure remaining </w:t>
      </w:r>
      <w:r w:rsidRPr="00221F0F">
        <w:rPr>
          <w:rFonts w:ascii="Times New Roman" w:hAnsi="Times New Roman" w:cs="Times New Roman"/>
          <w:sz w:val="22"/>
          <w:szCs w:val="22"/>
        </w:rPr>
        <w:t xml:space="preserve">largely </w:t>
      </w:r>
      <w:r w:rsidR="00145C46" w:rsidRPr="00221F0F">
        <w:rPr>
          <w:rFonts w:ascii="Times New Roman" w:hAnsi="Times New Roman" w:cs="Times New Roman"/>
          <w:sz w:val="22"/>
          <w:szCs w:val="22"/>
        </w:rPr>
        <w:t>the same</w:t>
      </w:r>
      <w:r w:rsidR="004E277A">
        <w:rPr>
          <w:rFonts w:ascii="Times New Roman" w:hAnsi="Times New Roman" w:cs="Times New Roman"/>
          <w:sz w:val="22"/>
          <w:szCs w:val="22"/>
        </w:rPr>
        <w:t>.</w:t>
      </w:r>
      <w:ins w:id="32" w:author="dks" w:date="2017-08-28T20:51:00Z">
        <w:r w:rsidR="008E1A53">
          <w:rPr>
            <w:rFonts w:ascii="Times New Roman" w:hAnsi="Times New Roman" w:cs="Times New Roman"/>
            <w:sz w:val="22"/>
            <w:szCs w:val="22"/>
          </w:rPr>
          <w:t xml:space="preserve"> For example, all experiments will share the same basic trial structure, where a perceptual stimulus will be presented on screen until a participant makes a response. Participants will receive feedback about their accuracy and response time via on screen prompts.</w:t>
        </w:r>
      </w:ins>
    </w:p>
    <w:p w14:paraId="1538103F" w14:textId="77777777" w:rsidR="00145C46" w:rsidRPr="00221F0F" w:rsidRDefault="00145C46" w:rsidP="002910D0">
      <w:pPr>
        <w:spacing w:line="276" w:lineRule="auto"/>
        <w:rPr>
          <w:rFonts w:ascii="Times New Roman" w:hAnsi="Times New Roman" w:cs="Times New Roman"/>
          <w:sz w:val="22"/>
          <w:szCs w:val="22"/>
        </w:rPr>
      </w:pPr>
    </w:p>
    <w:p w14:paraId="22D3F078" w14:textId="77777777" w:rsidR="00461016" w:rsidRPr="00221F0F" w:rsidRDefault="00461016" w:rsidP="002910D0">
      <w:pPr>
        <w:spacing w:line="276" w:lineRule="auto"/>
        <w:rPr>
          <w:rFonts w:ascii="Times New Roman" w:hAnsi="Times New Roman" w:cs="Times New Roman"/>
          <w:sz w:val="22"/>
          <w:szCs w:val="22"/>
        </w:rPr>
      </w:pPr>
      <w:r w:rsidRPr="00221F0F">
        <w:rPr>
          <w:rFonts w:ascii="Times New Roman" w:hAnsi="Times New Roman" w:cs="Times New Roman"/>
          <w:sz w:val="22"/>
          <w:szCs w:val="22"/>
        </w:rPr>
        <w:t xml:space="preserve">Participants will complete a perceptual discrimination task with response time and accuracy measured on each trial. Half of the blocks of trials will instruct participants to respond with an emphasis on speed, and half will instruct participants to emphasise accuracy. Participant groups being tested in person (paid and course-credit) will be alternated after each session to counter-balance any effects due to time-of-day. Groups of participants will also be tested in separate sessions to avoid possible conflicts associated with providing different remuneration to participants (i.e. </w:t>
      </w:r>
      <w:del w:id="33" w:author="dks" w:date="2017-08-28T20:52:00Z">
        <w:r w:rsidRPr="00221F0F" w:rsidDel="004B36A0">
          <w:rPr>
            <w:rFonts w:ascii="Times New Roman" w:hAnsi="Times New Roman" w:cs="Times New Roman"/>
            <w:sz w:val="22"/>
            <w:szCs w:val="22"/>
          </w:rPr>
          <w:delText xml:space="preserve">if </w:delText>
        </w:r>
      </w:del>
      <w:r w:rsidRPr="00221F0F">
        <w:rPr>
          <w:rFonts w:ascii="Times New Roman" w:hAnsi="Times New Roman" w:cs="Times New Roman"/>
          <w:sz w:val="22"/>
          <w:szCs w:val="22"/>
        </w:rPr>
        <w:t xml:space="preserve">course-credit participants </w:t>
      </w:r>
      <w:ins w:id="34" w:author="dks" w:date="2017-08-28T20:52:00Z">
        <w:r w:rsidR="004B36A0">
          <w:rPr>
            <w:rFonts w:ascii="Times New Roman" w:hAnsi="Times New Roman" w:cs="Times New Roman"/>
            <w:sz w:val="22"/>
            <w:szCs w:val="22"/>
          </w:rPr>
          <w:t>will be tested separately to paid-pool participants</w:t>
        </w:r>
      </w:ins>
      <w:commentRangeStart w:id="35"/>
      <w:del w:id="36" w:author="dks" w:date="2017-08-28T20:53:00Z">
        <w:r w:rsidRPr="00221F0F" w:rsidDel="004B36A0">
          <w:rPr>
            <w:rFonts w:ascii="Times New Roman" w:hAnsi="Times New Roman" w:cs="Times New Roman"/>
            <w:sz w:val="22"/>
            <w:szCs w:val="22"/>
          </w:rPr>
          <w:delText>witness paid-pool participants receive cash while they do not</w:delText>
        </w:r>
      </w:del>
      <w:commentRangeEnd w:id="35"/>
      <w:r w:rsidR="004B36A0">
        <w:rPr>
          <w:rStyle w:val="CommentReference"/>
        </w:rPr>
        <w:commentReference w:id="35"/>
      </w:r>
      <w:r w:rsidRPr="00221F0F">
        <w:rPr>
          <w:rFonts w:ascii="Times New Roman" w:hAnsi="Times New Roman" w:cs="Times New Roman"/>
          <w:sz w:val="22"/>
          <w:szCs w:val="22"/>
        </w:rPr>
        <w:t>). In every testing session, half of the participants will complete one perceptual task and the other half will complete an equivalent version of the perceptual task with different stimuli for generalisability</w:t>
      </w:r>
      <w:ins w:id="37" w:author="dks" w:date="2017-08-28T20:54:00Z">
        <w:r w:rsidR="004B36A0">
          <w:rPr>
            <w:rFonts w:ascii="Times New Roman" w:hAnsi="Times New Roman" w:cs="Times New Roman"/>
            <w:sz w:val="22"/>
            <w:szCs w:val="22"/>
          </w:rPr>
          <w:t xml:space="preserve"> (e.g., one group will discriminate lines of differing orientations, whereas another will judge the direction of an array of moving dots)</w:t>
        </w:r>
      </w:ins>
      <w:r w:rsidRPr="00221F0F">
        <w:rPr>
          <w:rFonts w:ascii="Times New Roman" w:hAnsi="Times New Roman" w:cs="Times New Roman"/>
          <w:sz w:val="22"/>
          <w:szCs w:val="22"/>
        </w:rPr>
        <w:t xml:space="preserve">. Pilot testing will be conducted to confirm that the tasks are equally and appropriately difficult. </w:t>
      </w:r>
    </w:p>
    <w:p w14:paraId="37BCEC2F" w14:textId="77777777" w:rsidR="00E36EE0" w:rsidRPr="00221F0F" w:rsidRDefault="00E36EE0" w:rsidP="00E36EE0">
      <w:pPr>
        <w:spacing w:line="276" w:lineRule="auto"/>
        <w:rPr>
          <w:rFonts w:ascii="Times New Roman" w:hAnsi="Times New Roman" w:cs="Times New Roman"/>
          <w:i/>
          <w:sz w:val="22"/>
          <w:szCs w:val="22"/>
        </w:rPr>
      </w:pPr>
    </w:p>
    <w:p w14:paraId="65BD9094" w14:textId="77777777" w:rsidR="00E36EE0" w:rsidRPr="00221F0F" w:rsidRDefault="00E36EE0" w:rsidP="00E36EE0">
      <w:pPr>
        <w:spacing w:line="276" w:lineRule="auto"/>
        <w:rPr>
          <w:rFonts w:ascii="Times New Roman" w:hAnsi="Times New Roman" w:cs="Times New Roman"/>
          <w:i/>
          <w:sz w:val="22"/>
          <w:szCs w:val="22"/>
        </w:rPr>
      </w:pPr>
      <w:r w:rsidRPr="00221F0F">
        <w:rPr>
          <w:rFonts w:ascii="Times New Roman" w:hAnsi="Times New Roman" w:cs="Times New Roman"/>
          <w:i/>
          <w:sz w:val="22"/>
          <w:szCs w:val="22"/>
        </w:rPr>
        <w:lastRenderedPageBreak/>
        <w:t>Research Activities</w:t>
      </w:r>
    </w:p>
    <w:p w14:paraId="34605EE0" w14:textId="77777777" w:rsidR="00E36EE0" w:rsidRPr="00221F0F" w:rsidRDefault="00E36EE0" w:rsidP="00E36EE0">
      <w:pPr>
        <w:spacing w:line="276" w:lineRule="auto"/>
        <w:rPr>
          <w:rFonts w:ascii="Times New Roman" w:hAnsi="Times New Roman" w:cs="Times New Roman"/>
          <w:sz w:val="22"/>
          <w:szCs w:val="22"/>
        </w:rPr>
      </w:pPr>
      <w:r w:rsidRPr="00221F0F">
        <w:rPr>
          <w:rFonts w:ascii="Times New Roman" w:hAnsi="Times New Roman" w:cs="Times New Roman"/>
          <w:sz w:val="22"/>
          <w:szCs w:val="22"/>
        </w:rPr>
        <w:t xml:space="preserve">A representative example of the type of discrimination task participants will complete is the random dot motion task. Participants are required to indicate via a button-press whether dots are streaming towards the left or the right. </w:t>
      </w:r>
      <w:r w:rsidRPr="00221F0F">
        <w:rPr>
          <w:rFonts w:ascii="Times New Roman" w:hAnsi="Times New Roman" w:cs="Times New Roman"/>
          <w:color w:val="000000"/>
          <w:sz w:val="22"/>
          <w:szCs w:val="22"/>
          <w:lang w:val="en-GB"/>
        </w:rPr>
        <w:t xml:space="preserve">The stimulus is a circular cloud of white dots on a black background. </w:t>
      </w:r>
      <w:r w:rsidRPr="00221F0F">
        <w:rPr>
          <w:rFonts w:ascii="Times New Roman" w:hAnsi="Times New Roman" w:cs="Times New Roman"/>
          <w:sz w:val="22"/>
          <w:szCs w:val="22"/>
        </w:rPr>
        <w:t>Difficulty for this task is manipulated by varying the proportion of dots that move coherently in a particular direction. The greater the proportion of coherently moving dots, the easier the decision is to make.</w:t>
      </w:r>
    </w:p>
    <w:p w14:paraId="70247A6F" w14:textId="77777777" w:rsidR="00E36EE0" w:rsidRPr="00221F0F" w:rsidRDefault="00E36EE0" w:rsidP="00E36EE0">
      <w:pPr>
        <w:spacing w:line="276" w:lineRule="auto"/>
        <w:rPr>
          <w:rFonts w:ascii="Times New Roman" w:hAnsi="Times New Roman" w:cs="Times New Roman"/>
          <w:sz w:val="22"/>
          <w:szCs w:val="22"/>
        </w:rPr>
      </w:pPr>
    </w:p>
    <w:p w14:paraId="4279E3F8" w14:textId="77777777" w:rsidR="00E36EE0" w:rsidRPr="00221F0F" w:rsidRDefault="00E36EE0" w:rsidP="00E36EE0">
      <w:pPr>
        <w:spacing w:line="276" w:lineRule="auto"/>
        <w:rPr>
          <w:rFonts w:ascii="Times New Roman" w:hAnsi="Times New Roman" w:cs="Times New Roman"/>
          <w:i/>
          <w:sz w:val="22"/>
          <w:szCs w:val="22"/>
        </w:rPr>
      </w:pPr>
      <w:r w:rsidRPr="00221F0F">
        <w:rPr>
          <w:rFonts w:ascii="Times New Roman" w:hAnsi="Times New Roman" w:cs="Times New Roman"/>
          <w:i/>
          <w:sz w:val="22"/>
          <w:szCs w:val="22"/>
        </w:rPr>
        <w:t>Rationale for Choice of M</w:t>
      </w:r>
      <w:commentRangeStart w:id="38"/>
      <w:commentRangeStart w:id="39"/>
      <w:commentRangeStart w:id="40"/>
      <w:r w:rsidRPr="00221F0F">
        <w:rPr>
          <w:rFonts w:ascii="Times New Roman" w:hAnsi="Times New Roman" w:cs="Times New Roman"/>
          <w:i/>
          <w:sz w:val="22"/>
          <w:szCs w:val="22"/>
        </w:rPr>
        <w:t>ethod</w:t>
      </w:r>
      <w:commentRangeEnd w:id="38"/>
      <w:r w:rsidRPr="00221F0F">
        <w:rPr>
          <w:rStyle w:val="CommentReference"/>
          <w:sz w:val="22"/>
          <w:szCs w:val="22"/>
        </w:rPr>
        <w:commentReference w:id="38"/>
      </w:r>
      <w:commentRangeEnd w:id="39"/>
      <w:r w:rsidRPr="00221F0F">
        <w:rPr>
          <w:rStyle w:val="CommentReference"/>
          <w:sz w:val="22"/>
          <w:szCs w:val="22"/>
        </w:rPr>
        <w:commentReference w:id="39"/>
      </w:r>
      <w:commentRangeEnd w:id="40"/>
      <w:r w:rsidR="00724EFF">
        <w:rPr>
          <w:rStyle w:val="CommentReference"/>
        </w:rPr>
        <w:commentReference w:id="40"/>
      </w:r>
      <w:r w:rsidRPr="00221F0F">
        <w:rPr>
          <w:rFonts w:ascii="Times New Roman" w:hAnsi="Times New Roman" w:cs="Times New Roman"/>
          <w:i/>
          <w:sz w:val="22"/>
          <w:szCs w:val="22"/>
        </w:rPr>
        <w:t>s</w:t>
      </w:r>
    </w:p>
    <w:p w14:paraId="592B6D72" w14:textId="79991BF6" w:rsidR="00E36EE0" w:rsidRPr="00221F0F" w:rsidRDefault="00E36EE0" w:rsidP="00E36EE0">
      <w:pPr>
        <w:spacing w:line="276" w:lineRule="auto"/>
        <w:rPr>
          <w:rFonts w:ascii="Times New Roman" w:hAnsi="Times New Roman" w:cs="Times New Roman"/>
          <w:sz w:val="22"/>
          <w:szCs w:val="22"/>
        </w:rPr>
      </w:pPr>
      <w:r w:rsidRPr="00221F0F">
        <w:rPr>
          <w:rFonts w:ascii="Times New Roman" w:hAnsi="Times New Roman" w:cs="Times New Roman"/>
          <w:sz w:val="22"/>
          <w:szCs w:val="22"/>
        </w:rPr>
        <w:t>The commonly used tasks and design we have described for thi</w:t>
      </w:r>
      <w:r w:rsidR="004E277A">
        <w:rPr>
          <w:rFonts w:ascii="Times New Roman" w:hAnsi="Times New Roman" w:cs="Times New Roman"/>
          <w:sz w:val="22"/>
          <w:szCs w:val="22"/>
        </w:rPr>
        <w:t>s project</w:t>
      </w:r>
      <w:r w:rsidRPr="00221F0F">
        <w:rPr>
          <w:rFonts w:ascii="Times New Roman" w:hAnsi="Times New Roman" w:cs="Times New Roman"/>
          <w:sz w:val="22"/>
          <w:szCs w:val="22"/>
        </w:rPr>
        <w:t xml:space="preserve"> are suitable for examining the speed-accuracy trade-off, enabling for a large quantity of data to be collected in a small amount of time. Additionally, these methods pose no </w:t>
      </w:r>
      <w:del w:id="41" w:author="Timothy Ballard" w:date="2017-08-29T08:15:00Z">
        <w:r w:rsidRPr="00221F0F" w:rsidDel="00ED4E4C">
          <w:rPr>
            <w:rFonts w:ascii="Times New Roman" w:hAnsi="Times New Roman" w:cs="Times New Roman"/>
            <w:sz w:val="22"/>
            <w:szCs w:val="22"/>
          </w:rPr>
          <w:delText xml:space="preserve">significant </w:delText>
        </w:r>
      </w:del>
      <w:r w:rsidRPr="00221F0F">
        <w:rPr>
          <w:rFonts w:ascii="Times New Roman" w:hAnsi="Times New Roman" w:cs="Times New Roman"/>
          <w:sz w:val="22"/>
          <w:szCs w:val="22"/>
        </w:rPr>
        <w:t>risk to participants.</w:t>
      </w:r>
      <w:r w:rsidR="004E277A">
        <w:rPr>
          <w:rFonts w:ascii="Times New Roman" w:hAnsi="Times New Roman" w:cs="Times New Roman"/>
          <w:sz w:val="22"/>
          <w:szCs w:val="22"/>
        </w:rPr>
        <w:t xml:space="preserve"> </w:t>
      </w:r>
    </w:p>
    <w:p w14:paraId="72128BC6" w14:textId="77777777" w:rsidR="00E36EE0" w:rsidRPr="00221F0F" w:rsidRDefault="00E36EE0" w:rsidP="00E36EE0">
      <w:pPr>
        <w:spacing w:line="276" w:lineRule="auto"/>
        <w:rPr>
          <w:rFonts w:ascii="Times New Roman" w:hAnsi="Times New Roman" w:cs="Times New Roman"/>
          <w:sz w:val="22"/>
          <w:szCs w:val="22"/>
        </w:rPr>
      </w:pPr>
    </w:p>
    <w:p w14:paraId="4C891135" w14:textId="77777777" w:rsidR="00E36EE0" w:rsidRPr="00221F0F" w:rsidRDefault="00E36EE0" w:rsidP="00E36EE0">
      <w:pPr>
        <w:spacing w:line="276" w:lineRule="auto"/>
        <w:rPr>
          <w:rFonts w:ascii="Times New Roman" w:hAnsi="Times New Roman" w:cs="Times New Roman"/>
          <w:sz w:val="22"/>
          <w:szCs w:val="22"/>
        </w:rPr>
      </w:pPr>
      <w:r w:rsidRPr="00221F0F">
        <w:rPr>
          <w:rFonts w:ascii="Times New Roman" w:hAnsi="Times New Roman" w:cs="Times New Roman"/>
          <w:sz w:val="22"/>
          <w:szCs w:val="22"/>
        </w:rPr>
        <w:t>The reason for opting for a modelling analysis of the participant data is that it provides a way of decomposing choice behaviour (i.e., decision outcomes and their associated response times) into separable components relating to (1) the time course of processing information form a stimuli and (2) the time required to make a decision, given the information that has been considered. This property of the model-based analysis overcomes key limitations in applying conventional statistical analysis to traditional measures of performance (e.g., accuracy and mean response time).</w:t>
      </w:r>
    </w:p>
    <w:p w14:paraId="4165F5D8" w14:textId="77777777" w:rsidR="00E36EE0" w:rsidRPr="00221F0F" w:rsidRDefault="00E36EE0" w:rsidP="00E36EE0">
      <w:pPr>
        <w:spacing w:line="276" w:lineRule="auto"/>
        <w:rPr>
          <w:rFonts w:ascii="Times New Roman" w:hAnsi="Times New Roman" w:cs="Times New Roman"/>
          <w:sz w:val="22"/>
          <w:szCs w:val="22"/>
        </w:rPr>
      </w:pPr>
    </w:p>
    <w:p w14:paraId="7F954644" w14:textId="77777777" w:rsidR="00E36EE0" w:rsidRPr="00221F0F" w:rsidRDefault="00E36EE0" w:rsidP="00E36EE0">
      <w:pPr>
        <w:spacing w:line="276" w:lineRule="auto"/>
        <w:rPr>
          <w:rFonts w:ascii="Times New Roman" w:hAnsi="Times New Roman" w:cs="Times New Roman"/>
          <w:i/>
          <w:sz w:val="22"/>
          <w:szCs w:val="22"/>
        </w:rPr>
      </w:pPr>
      <w:r w:rsidRPr="00221F0F">
        <w:rPr>
          <w:rFonts w:ascii="Times New Roman" w:hAnsi="Times New Roman" w:cs="Times New Roman"/>
          <w:i/>
          <w:sz w:val="22"/>
          <w:szCs w:val="22"/>
        </w:rPr>
        <w:t>Participants, Description and Number, and Inclusion/Exclusion Criteria/Recruitment Strategy</w:t>
      </w:r>
    </w:p>
    <w:p w14:paraId="1CB5A700" w14:textId="0AD4278C" w:rsidR="00E36EE0" w:rsidRPr="00221F0F" w:rsidRDefault="00E36EE0" w:rsidP="00E36EE0">
      <w:pPr>
        <w:spacing w:line="276" w:lineRule="auto"/>
        <w:ind w:right="28"/>
        <w:rPr>
          <w:rFonts w:ascii="Times New Roman" w:hAnsi="Times New Roman" w:cs="Times New Roman"/>
          <w:sz w:val="22"/>
          <w:szCs w:val="22"/>
        </w:rPr>
      </w:pPr>
      <w:r w:rsidRPr="00221F0F">
        <w:rPr>
          <w:rFonts w:ascii="Times New Roman" w:hAnsi="Times New Roman" w:cs="Times New Roman"/>
          <w:sz w:val="22"/>
          <w:szCs w:val="22"/>
        </w:rPr>
        <w:t>The sample will be recruited via either a) the UQ first year psychology research participation scheme, whereby students enrolled in first year psychology courses sign up on up on a website and receive course credit for participation, b) the UQ paid research participation scheme, whereby members of the UQ local community sign up on a similar website and receive financial remuneration ($20 per hour) for their travel and time spent participating, or c) crowdsourcing platforms such as Amazon Mechanical Turk and recruitment services such as Crowdflower or Qualtrics whereby participants sign up to complete the study via the web and receive financial remuneration (</w:t>
      </w:r>
      <w:ins w:id="42" w:author="Timothy Ballard" w:date="2017-08-29T08:15:00Z">
        <w:r w:rsidR="00ED4E4C">
          <w:rPr>
            <w:rFonts w:ascii="Times New Roman" w:hAnsi="Times New Roman" w:cs="Times New Roman"/>
            <w:sz w:val="22"/>
            <w:szCs w:val="22"/>
          </w:rPr>
          <w:t xml:space="preserve">e.g., </w:t>
        </w:r>
      </w:ins>
      <w:r w:rsidRPr="00221F0F">
        <w:rPr>
          <w:rFonts w:ascii="Times New Roman" w:hAnsi="Times New Roman" w:cs="Times New Roman"/>
          <w:sz w:val="22"/>
          <w:szCs w:val="22"/>
        </w:rPr>
        <w:t xml:space="preserve">$5 per hour) for their time spent participating. </w:t>
      </w:r>
      <w:r w:rsidRPr="00221F0F">
        <w:rPr>
          <w:rFonts w:ascii="Times New Roman" w:hAnsi="Times New Roman" w:cs="Times New Roman"/>
          <w:sz w:val="22"/>
          <w:szCs w:val="22"/>
          <w:lang w:val="en-US" w:eastAsia="en-AU"/>
        </w:rPr>
        <w:t xml:space="preserve">It is expected that participants will range in age from </w:t>
      </w:r>
      <w:commentRangeStart w:id="43"/>
      <w:r w:rsidRPr="00221F0F">
        <w:rPr>
          <w:rFonts w:ascii="Times New Roman" w:hAnsi="Times New Roman" w:cs="Times New Roman"/>
          <w:sz w:val="22"/>
          <w:szCs w:val="22"/>
          <w:lang w:val="en-US" w:eastAsia="en-AU"/>
        </w:rPr>
        <w:t>1</w:t>
      </w:r>
      <w:ins w:id="44" w:author="Timothy Ballard" w:date="2017-08-29T08:15:00Z">
        <w:r w:rsidR="00ED4E4C">
          <w:rPr>
            <w:rFonts w:ascii="Times New Roman" w:hAnsi="Times New Roman" w:cs="Times New Roman"/>
            <w:sz w:val="22"/>
            <w:szCs w:val="22"/>
            <w:lang w:val="en-US" w:eastAsia="en-AU"/>
          </w:rPr>
          <w:t>7</w:t>
        </w:r>
        <w:commentRangeEnd w:id="43"/>
        <w:r w:rsidR="00ED4E4C">
          <w:rPr>
            <w:rStyle w:val="CommentReference"/>
          </w:rPr>
          <w:commentReference w:id="43"/>
        </w:r>
      </w:ins>
      <w:del w:id="45" w:author="Timothy Ballard" w:date="2017-08-29T08:15:00Z">
        <w:r w:rsidRPr="00221F0F" w:rsidDel="00ED4E4C">
          <w:rPr>
            <w:rFonts w:ascii="Times New Roman" w:hAnsi="Times New Roman" w:cs="Times New Roman"/>
            <w:sz w:val="22"/>
            <w:szCs w:val="22"/>
            <w:lang w:val="en-US" w:eastAsia="en-AU"/>
          </w:rPr>
          <w:delText>8</w:delText>
        </w:r>
      </w:del>
      <w:r w:rsidRPr="00221F0F">
        <w:rPr>
          <w:rFonts w:ascii="Times New Roman" w:hAnsi="Times New Roman" w:cs="Times New Roman"/>
          <w:sz w:val="22"/>
          <w:szCs w:val="22"/>
          <w:lang w:val="en-US" w:eastAsia="en-AU"/>
        </w:rPr>
        <w:t>-60, with an equal distribution of males and females, and who will have no significant health issues that would affect their ability to provide voluntary, informed consent.</w:t>
      </w:r>
    </w:p>
    <w:p w14:paraId="7FD46E0F" w14:textId="77777777" w:rsidR="00E36EE0" w:rsidRPr="00221F0F" w:rsidRDefault="00E36EE0" w:rsidP="00E36EE0">
      <w:pPr>
        <w:spacing w:line="276" w:lineRule="auto"/>
        <w:rPr>
          <w:rFonts w:ascii="Times New Roman" w:hAnsi="Times New Roman" w:cs="Times New Roman"/>
          <w:sz w:val="22"/>
          <w:szCs w:val="22"/>
        </w:rPr>
      </w:pPr>
    </w:p>
    <w:p w14:paraId="138F2518" w14:textId="77777777" w:rsidR="00E36EE0" w:rsidRPr="00221F0F" w:rsidRDefault="00E36EE0" w:rsidP="00E36EE0">
      <w:pPr>
        <w:spacing w:line="276" w:lineRule="auto"/>
        <w:rPr>
          <w:rFonts w:ascii="Times New Roman" w:hAnsi="Times New Roman" w:cs="Times New Roman"/>
          <w:sz w:val="22"/>
          <w:szCs w:val="22"/>
        </w:rPr>
      </w:pPr>
      <w:r w:rsidRPr="00221F0F">
        <w:rPr>
          <w:rFonts w:ascii="Times New Roman" w:hAnsi="Times New Roman" w:cs="Times New Roman"/>
          <w:i/>
          <w:sz w:val="22"/>
          <w:szCs w:val="22"/>
        </w:rPr>
        <w:t>Participant Commitment</w:t>
      </w:r>
    </w:p>
    <w:p w14:paraId="758ED611" w14:textId="77777777" w:rsidR="00E36EE0" w:rsidRPr="00221F0F" w:rsidRDefault="00E36EE0" w:rsidP="00E36EE0">
      <w:pPr>
        <w:spacing w:line="276" w:lineRule="auto"/>
        <w:rPr>
          <w:rFonts w:ascii="Times New Roman" w:hAnsi="Times New Roman" w:cs="Times New Roman"/>
          <w:bCs/>
          <w:sz w:val="22"/>
          <w:szCs w:val="22"/>
        </w:rPr>
      </w:pPr>
      <w:r w:rsidRPr="00221F0F">
        <w:rPr>
          <w:rFonts w:ascii="Times New Roman" w:hAnsi="Times New Roman" w:cs="Times New Roman"/>
          <w:spacing w:val="-2"/>
          <w:sz w:val="22"/>
          <w:szCs w:val="22"/>
        </w:rPr>
        <w:t xml:space="preserve">When participants begin the experimental session, they will read an information screen that describes the task. Participants will then be asked to click a button indicating that they have read and understood the information form, and agree to participate in the research. </w:t>
      </w:r>
      <w:r w:rsidRPr="00221F0F">
        <w:rPr>
          <w:rFonts w:ascii="Times New Roman" w:hAnsi="Times New Roman" w:cs="Times New Roman"/>
          <w:bCs/>
          <w:sz w:val="22"/>
          <w:szCs w:val="22"/>
        </w:rPr>
        <w:t>Participants will be informed at the start of the experiment that they have the right to withdraw from the study at any point in time without repercussions or penalty. They will also be informed that should they feel uncomfortable completing a particular question or task, they are permitted to not respond.</w:t>
      </w:r>
      <w:r w:rsidRPr="00221F0F">
        <w:rPr>
          <w:rFonts w:ascii="Times New Roman" w:hAnsi="Times New Roman" w:cs="Times New Roman"/>
          <w:color w:val="000000"/>
          <w:sz w:val="22"/>
          <w:szCs w:val="22"/>
          <w:lang w:val="en-GB" w:eastAsia="en-GB"/>
        </w:rPr>
        <w:t xml:space="preserve"> </w:t>
      </w:r>
      <w:r w:rsidRPr="00221F0F">
        <w:rPr>
          <w:rFonts w:ascii="Times New Roman" w:hAnsi="Times New Roman" w:cs="Times New Roman"/>
          <w:sz w:val="22"/>
          <w:szCs w:val="22"/>
        </w:rPr>
        <w:t xml:space="preserve">All participants will receive a computer information debrief sheet at the completion of the study explaining its purpose. </w:t>
      </w:r>
    </w:p>
    <w:p w14:paraId="03B74DE7" w14:textId="77777777" w:rsidR="00E36EE0" w:rsidRPr="00221F0F" w:rsidRDefault="00E36EE0" w:rsidP="00E36EE0">
      <w:pPr>
        <w:spacing w:line="276" w:lineRule="auto"/>
        <w:rPr>
          <w:rFonts w:ascii="Times New Roman" w:hAnsi="Times New Roman" w:cs="Times New Roman"/>
          <w:sz w:val="22"/>
          <w:szCs w:val="22"/>
        </w:rPr>
      </w:pPr>
    </w:p>
    <w:p w14:paraId="2A3456FC" w14:textId="77777777" w:rsidR="00E36EE0" w:rsidRPr="00221F0F" w:rsidRDefault="00E36EE0" w:rsidP="00E36EE0">
      <w:pPr>
        <w:spacing w:line="276" w:lineRule="auto"/>
        <w:rPr>
          <w:rFonts w:ascii="Times New Roman" w:hAnsi="Times New Roman" w:cs="Times New Roman"/>
          <w:sz w:val="22"/>
          <w:szCs w:val="22"/>
        </w:rPr>
      </w:pPr>
      <w:r w:rsidRPr="00221F0F">
        <w:rPr>
          <w:rFonts w:ascii="Times New Roman" w:hAnsi="Times New Roman" w:cs="Times New Roman"/>
          <w:i/>
          <w:sz w:val="22"/>
          <w:szCs w:val="22"/>
        </w:rPr>
        <w:t>Project Duration</w:t>
      </w:r>
    </w:p>
    <w:p w14:paraId="34F9C0A3" w14:textId="77777777" w:rsidR="00E36EE0" w:rsidRPr="00221F0F" w:rsidRDefault="00E36EE0" w:rsidP="00E36EE0">
      <w:pPr>
        <w:spacing w:line="276" w:lineRule="auto"/>
        <w:rPr>
          <w:rFonts w:ascii="Times New Roman" w:hAnsi="Times New Roman" w:cs="Times New Roman"/>
          <w:sz w:val="22"/>
          <w:szCs w:val="22"/>
        </w:rPr>
      </w:pPr>
      <w:r w:rsidRPr="00221F0F">
        <w:rPr>
          <w:rFonts w:ascii="Times New Roman" w:hAnsi="Times New Roman" w:cs="Times New Roman"/>
          <w:sz w:val="22"/>
          <w:szCs w:val="22"/>
        </w:rPr>
        <w:t xml:space="preserve">The project is expected to take between 2 to 3 years </w:t>
      </w:r>
      <w:r w:rsidRPr="00221F0F">
        <w:rPr>
          <w:rStyle w:val="CommentReference"/>
          <w:sz w:val="22"/>
          <w:szCs w:val="22"/>
        </w:rPr>
        <w:t>t</w:t>
      </w:r>
      <w:r w:rsidRPr="00221F0F">
        <w:rPr>
          <w:rFonts w:ascii="Times New Roman" w:hAnsi="Times New Roman" w:cs="Times New Roman"/>
          <w:sz w:val="22"/>
          <w:szCs w:val="22"/>
        </w:rPr>
        <w:t>o complete (i.e., including data collection and model-based analysis of all relevant data).</w:t>
      </w:r>
    </w:p>
    <w:p w14:paraId="6C6004CE" w14:textId="77777777" w:rsidR="00E36EE0" w:rsidRPr="00221F0F" w:rsidRDefault="00E36EE0" w:rsidP="00E36EE0">
      <w:pPr>
        <w:spacing w:line="276" w:lineRule="auto"/>
        <w:rPr>
          <w:rFonts w:ascii="Times New Roman" w:hAnsi="Times New Roman" w:cs="Times New Roman"/>
          <w:sz w:val="22"/>
          <w:szCs w:val="22"/>
        </w:rPr>
      </w:pPr>
    </w:p>
    <w:p w14:paraId="3AA539A3" w14:textId="77777777" w:rsidR="00E36EE0" w:rsidRPr="00221F0F" w:rsidRDefault="00E36EE0" w:rsidP="00E36EE0">
      <w:pPr>
        <w:spacing w:line="276" w:lineRule="auto"/>
        <w:rPr>
          <w:rFonts w:ascii="Times New Roman" w:hAnsi="Times New Roman" w:cs="Times New Roman"/>
          <w:i/>
          <w:sz w:val="22"/>
          <w:szCs w:val="22"/>
        </w:rPr>
      </w:pPr>
      <w:r w:rsidRPr="00221F0F">
        <w:rPr>
          <w:rFonts w:ascii="Times New Roman" w:hAnsi="Times New Roman" w:cs="Times New Roman"/>
          <w:i/>
          <w:sz w:val="22"/>
          <w:szCs w:val="22"/>
        </w:rPr>
        <w:t>Data Collection/Gathering and Techniques</w:t>
      </w:r>
    </w:p>
    <w:p w14:paraId="6FA10425" w14:textId="77777777" w:rsidR="00E36EE0" w:rsidRPr="00221F0F" w:rsidRDefault="00E36EE0" w:rsidP="00E36EE0">
      <w:pPr>
        <w:spacing w:line="276" w:lineRule="auto"/>
        <w:rPr>
          <w:rFonts w:ascii="Times New Roman" w:hAnsi="Times New Roman" w:cs="Times New Roman"/>
          <w:sz w:val="22"/>
          <w:szCs w:val="22"/>
        </w:rPr>
      </w:pPr>
      <w:r w:rsidRPr="00221F0F">
        <w:rPr>
          <w:rFonts w:ascii="Times New Roman" w:hAnsi="Times New Roman" w:cs="Times New Roman"/>
          <w:sz w:val="22"/>
          <w:szCs w:val="22"/>
        </w:rPr>
        <w:t xml:space="preserve">Demographic information (i.e., participant age and gender) will be collected. All other information collected will comprise button-press responses to a computer-based perceptual task, where people will </w:t>
      </w:r>
      <w:ins w:id="46" w:author="dks" w:date="2017-08-28T20:57:00Z">
        <w:r w:rsidR="007D4954">
          <w:rPr>
            <w:rFonts w:ascii="Times New Roman" w:hAnsi="Times New Roman" w:cs="Times New Roman"/>
            <w:sz w:val="22"/>
            <w:szCs w:val="22"/>
          </w:rPr>
          <w:lastRenderedPageBreak/>
          <w:t xml:space="preserve">judge a property of a perceptual </w:t>
        </w:r>
      </w:ins>
      <w:del w:id="47" w:author="dks" w:date="2017-08-28T20:57:00Z">
        <w:r w:rsidRPr="00221F0F" w:rsidDel="007D4954">
          <w:rPr>
            <w:rFonts w:ascii="Times New Roman" w:hAnsi="Times New Roman" w:cs="Times New Roman"/>
            <w:sz w:val="22"/>
            <w:szCs w:val="22"/>
          </w:rPr>
          <w:delText xml:space="preserve">report a feature of the </w:delText>
        </w:r>
      </w:del>
      <w:r w:rsidRPr="00221F0F">
        <w:rPr>
          <w:rFonts w:ascii="Times New Roman" w:hAnsi="Times New Roman" w:cs="Times New Roman"/>
          <w:sz w:val="22"/>
          <w:szCs w:val="22"/>
        </w:rPr>
        <w:t>stimulus (e.g., whether dots are moving towards the left or right). The button press responses, summarizing decision outcomes and RT, will be stored in a de-identified manner (i.e., by participant number).</w:t>
      </w:r>
    </w:p>
    <w:p w14:paraId="0F28E8CB" w14:textId="77777777" w:rsidR="00E36EE0" w:rsidRPr="00221F0F" w:rsidRDefault="00E36EE0" w:rsidP="00E36EE0">
      <w:pPr>
        <w:spacing w:line="276" w:lineRule="auto"/>
        <w:rPr>
          <w:rFonts w:ascii="Times New Roman" w:hAnsi="Times New Roman" w:cs="Times New Roman"/>
          <w:sz w:val="22"/>
          <w:szCs w:val="22"/>
        </w:rPr>
      </w:pPr>
    </w:p>
    <w:p w14:paraId="2F777635" w14:textId="77777777" w:rsidR="00E36EE0" w:rsidRPr="00221F0F" w:rsidRDefault="00E36EE0" w:rsidP="00E36EE0">
      <w:pPr>
        <w:spacing w:line="276" w:lineRule="auto"/>
        <w:rPr>
          <w:rFonts w:ascii="Times New Roman" w:hAnsi="Times New Roman" w:cs="Times New Roman"/>
          <w:sz w:val="22"/>
          <w:szCs w:val="22"/>
        </w:rPr>
      </w:pPr>
      <w:r w:rsidRPr="00221F0F">
        <w:rPr>
          <w:rFonts w:ascii="Times New Roman" w:hAnsi="Times New Roman" w:cs="Times New Roman"/>
          <w:i/>
          <w:sz w:val="22"/>
          <w:szCs w:val="22"/>
        </w:rPr>
        <w:t>Participant Withdrawal</w:t>
      </w:r>
    </w:p>
    <w:p w14:paraId="14FEAD84" w14:textId="77777777" w:rsidR="00E36EE0" w:rsidRPr="00221F0F" w:rsidRDefault="00E36EE0" w:rsidP="00E36EE0">
      <w:pPr>
        <w:spacing w:line="276" w:lineRule="auto"/>
        <w:rPr>
          <w:rFonts w:ascii="Times New Roman" w:hAnsi="Times New Roman" w:cs="Times New Roman"/>
          <w:sz w:val="22"/>
          <w:szCs w:val="22"/>
        </w:rPr>
      </w:pPr>
      <w:r w:rsidRPr="00221F0F">
        <w:rPr>
          <w:rFonts w:ascii="Times New Roman" w:hAnsi="Times New Roman" w:cs="Times New Roman"/>
          <w:sz w:val="22"/>
          <w:szCs w:val="22"/>
        </w:rPr>
        <w:t>Participants are free to withdraw from the study at any time. Should this occur, all data collected up to that point will be destroyed and all remuneration owed to the participant will be paid.</w:t>
      </w:r>
    </w:p>
    <w:p w14:paraId="095367C4" w14:textId="77777777" w:rsidR="005361A8" w:rsidRPr="00221F0F" w:rsidRDefault="005361A8" w:rsidP="00E36EE0">
      <w:pPr>
        <w:spacing w:line="276" w:lineRule="auto"/>
        <w:rPr>
          <w:rFonts w:ascii="Times New Roman" w:hAnsi="Times New Roman" w:cs="Times New Roman"/>
          <w:sz w:val="22"/>
          <w:szCs w:val="22"/>
        </w:rPr>
      </w:pPr>
    </w:p>
    <w:p w14:paraId="5FC07044" w14:textId="77777777" w:rsidR="00E36EE0" w:rsidRPr="00221F0F" w:rsidRDefault="00E36EE0" w:rsidP="00E36EE0">
      <w:pPr>
        <w:spacing w:line="276" w:lineRule="auto"/>
        <w:rPr>
          <w:rFonts w:ascii="Times New Roman" w:hAnsi="Times New Roman" w:cs="Times New Roman"/>
          <w:i/>
          <w:sz w:val="22"/>
          <w:szCs w:val="22"/>
        </w:rPr>
      </w:pPr>
      <w:r w:rsidRPr="00221F0F">
        <w:rPr>
          <w:rFonts w:ascii="Times New Roman" w:hAnsi="Times New Roman" w:cs="Times New Roman"/>
          <w:i/>
          <w:sz w:val="22"/>
          <w:szCs w:val="22"/>
        </w:rPr>
        <w:t>Data Management</w:t>
      </w:r>
    </w:p>
    <w:p w14:paraId="749FC507" w14:textId="77777777" w:rsidR="00E36EE0" w:rsidRPr="00221F0F" w:rsidRDefault="00E36EE0" w:rsidP="00E36EE0">
      <w:pPr>
        <w:spacing w:line="276" w:lineRule="auto"/>
        <w:jc w:val="both"/>
        <w:rPr>
          <w:rFonts w:ascii="Times New Roman" w:hAnsi="Times New Roman" w:cs="Times New Roman"/>
          <w:sz w:val="22"/>
          <w:szCs w:val="22"/>
        </w:rPr>
      </w:pPr>
      <w:r w:rsidRPr="00221F0F">
        <w:rPr>
          <w:rFonts w:ascii="Times New Roman" w:hAnsi="Times New Roman" w:cs="Times New Roman"/>
          <w:sz w:val="22"/>
          <w:szCs w:val="22"/>
        </w:rPr>
        <w:t xml:space="preserve">All information collected from participants will be anonymised. Participants will be given a subject identification number and all identifying information about the participant will be removed. This ensures that it is impossible for participants to be identified with any documentation or reporting from the study. Once the study has been completed, the data will become “open data”. This means the data will be made available, free of charge to anyone interested in the research or who wants to analyse the data themselves. Once it becomes open data, we will not have control over how the data are used, however, prior to becoming open data, all data will be anonymised and therefore all participants will maintain confidentiality and anonymity. </w:t>
      </w:r>
    </w:p>
    <w:p w14:paraId="3056A610" w14:textId="77777777" w:rsidR="00E36EE0" w:rsidRPr="00221F0F" w:rsidRDefault="00E36EE0" w:rsidP="00E36EE0">
      <w:pPr>
        <w:spacing w:line="276" w:lineRule="auto"/>
        <w:rPr>
          <w:rFonts w:ascii="Times New Roman" w:hAnsi="Times New Roman" w:cs="Times New Roman"/>
          <w:sz w:val="22"/>
          <w:szCs w:val="22"/>
        </w:rPr>
      </w:pPr>
    </w:p>
    <w:p w14:paraId="072D8BDB" w14:textId="77777777" w:rsidR="00E36EE0" w:rsidRPr="00221F0F" w:rsidRDefault="00E36EE0" w:rsidP="00E36EE0">
      <w:pPr>
        <w:spacing w:line="276" w:lineRule="auto"/>
        <w:rPr>
          <w:rFonts w:ascii="Times New Roman" w:hAnsi="Times New Roman" w:cs="Times New Roman"/>
          <w:sz w:val="22"/>
          <w:szCs w:val="22"/>
        </w:rPr>
      </w:pPr>
      <w:r w:rsidRPr="00221F0F">
        <w:rPr>
          <w:rFonts w:ascii="Times New Roman" w:hAnsi="Times New Roman" w:cs="Times New Roman"/>
          <w:i/>
          <w:sz w:val="22"/>
          <w:szCs w:val="22"/>
        </w:rPr>
        <w:t>Outcome Measures</w:t>
      </w:r>
    </w:p>
    <w:p w14:paraId="795B1471" w14:textId="77777777" w:rsidR="00E36EE0" w:rsidRPr="00221F0F" w:rsidRDefault="00E36EE0" w:rsidP="00E36EE0">
      <w:pPr>
        <w:spacing w:line="276" w:lineRule="auto"/>
        <w:rPr>
          <w:rFonts w:ascii="Times New Roman" w:hAnsi="Times New Roman" w:cs="Times New Roman"/>
          <w:sz w:val="22"/>
          <w:szCs w:val="22"/>
        </w:rPr>
      </w:pPr>
      <w:r w:rsidRPr="00221F0F">
        <w:rPr>
          <w:rFonts w:ascii="Times New Roman" w:hAnsi="Times New Roman" w:cs="Times New Roman"/>
          <w:sz w:val="22"/>
          <w:szCs w:val="22"/>
        </w:rPr>
        <w:t>The outcome measures from this experiment will be the pattern of best-fitting parameter estimates from model-fitting and results of model selection for each condition of the study.</w:t>
      </w:r>
    </w:p>
    <w:p w14:paraId="362C229F" w14:textId="77777777" w:rsidR="00E36EE0" w:rsidRPr="00221F0F" w:rsidRDefault="00E36EE0" w:rsidP="00E36EE0">
      <w:pPr>
        <w:spacing w:line="276" w:lineRule="auto"/>
        <w:rPr>
          <w:rFonts w:ascii="Times New Roman" w:hAnsi="Times New Roman" w:cs="Times New Roman"/>
          <w:sz w:val="22"/>
          <w:szCs w:val="22"/>
        </w:rPr>
      </w:pPr>
    </w:p>
    <w:p w14:paraId="5638F312" w14:textId="77777777" w:rsidR="00E36EE0" w:rsidRPr="00221F0F" w:rsidRDefault="00E36EE0" w:rsidP="00E36EE0">
      <w:pPr>
        <w:spacing w:line="276" w:lineRule="auto"/>
        <w:rPr>
          <w:rFonts w:ascii="Times New Roman" w:hAnsi="Times New Roman" w:cs="Times New Roman"/>
          <w:b/>
          <w:sz w:val="22"/>
          <w:szCs w:val="22"/>
        </w:rPr>
      </w:pPr>
      <w:r w:rsidRPr="00221F0F">
        <w:rPr>
          <w:rFonts w:ascii="Times New Roman" w:hAnsi="Times New Roman" w:cs="Times New Roman"/>
          <w:b/>
          <w:sz w:val="22"/>
          <w:szCs w:val="22"/>
        </w:rPr>
        <w:t>Results, Outcomes and Future Plans</w:t>
      </w:r>
    </w:p>
    <w:p w14:paraId="61D1D40D" w14:textId="77777777" w:rsidR="00E36EE0" w:rsidRPr="00221F0F" w:rsidRDefault="00E36EE0" w:rsidP="00E36EE0">
      <w:pPr>
        <w:spacing w:line="276" w:lineRule="auto"/>
        <w:rPr>
          <w:rFonts w:ascii="Times New Roman" w:hAnsi="Times New Roman" w:cs="Times New Roman"/>
          <w:sz w:val="22"/>
          <w:szCs w:val="22"/>
        </w:rPr>
      </w:pPr>
      <w:r w:rsidRPr="00221F0F">
        <w:rPr>
          <w:rFonts w:ascii="Times New Roman" w:hAnsi="Times New Roman" w:cs="Times New Roman"/>
          <w:i/>
          <w:sz w:val="22"/>
          <w:szCs w:val="22"/>
        </w:rPr>
        <w:t>Plans for Return of Results</w:t>
      </w:r>
    </w:p>
    <w:p w14:paraId="49C0E0BF" w14:textId="77777777" w:rsidR="00E36EE0" w:rsidRPr="00221F0F" w:rsidRDefault="00E36EE0" w:rsidP="00E36EE0">
      <w:pPr>
        <w:spacing w:line="276" w:lineRule="auto"/>
        <w:rPr>
          <w:rFonts w:ascii="Times New Roman" w:hAnsi="Times New Roman" w:cs="Times New Roman"/>
          <w:sz w:val="22"/>
          <w:szCs w:val="22"/>
        </w:rPr>
      </w:pPr>
      <w:r w:rsidRPr="00221F0F">
        <w:rPr>
          <w:rFonts w:ascii="Times New Roman" w:hAnsi="Times New Roman" w:cs="Times New Roman"/>
          <w:sz w:val="22"/>
          <w:szCs w:val="22"/>
        </w:rPr>
        <w:t>Results from the study will be disseminated via scholarly publications. For participants who do not have access to potential publication outlets, they will be provided with an opportunity to have the experimenter forward on a summary of the key findings upon completion of data collection.</w:t>
      </w:r>
    </w:p>
    <w:p w14:paraId="077ADA0E" w14:textId="77777777" w:rsidR="00E36EE0" w:rsidRPr="00221F0F" w:rsidRDefault="00E36EE0" w:rsidP="00E36EE0">
      <w:pPr>
        <w:spacing w:line="276" w:lineRule="auto"/>
        <w:rPr>
          <w:rFonts w:ascii="Times New Roman" w:hAnsi="Times New Roman" w:cs="Times New Roman"/>
          <w:sz w:val="22"/>
          <w:szCs w:val="22"/>
        </w:rPr>
      </w:pPr>
    </w:p>
    <w:p w14:paraId="0F0BF653" w14:textId="77777777" w:rsidR="00E36EE0" w:rsidRPr="00221F0F" w:rsidRDefault="00E36EE0" w:rsidP="00E36EE0">
      <w:pPr>
        <w:spacing w:line="276" w:lineRule="auto"/>
        <w:rPr>
          <w:rFonts w:ascii="Times New Roman" w:hAnsi="Times New Roman" w:cs="Times New Roman"/>
          <w:sz w:val="22"/>
          <w:szCs w:val="22"/>
        </w:rPr>
      </w:pPr>
      <w:r w:rsidRPr="00221F0F">
        <w:rPr>
          <w:rFonts w:ascii="Times New Roman" w:hAnsi="Times New Roman" w:cs="Times New Roman"/>
          <w:i/>
          <w:sz w:val="22"/>
          <w:szCs w:val="22"/>
        </w:rPr>
        <w:t>Plans for Dissemination/Publication</w:t>
      </w:r>
    </w:p>
    <w:p w14:paraId="58F57A36" w14:textId="77777777" w:rsidR="00E36EE0" w:rsidRPr="00221F0F" w:rsidRDefault="00E36EE0" w:rsidP="00E36EE0">
      <w:pPr>
        <w:spacing w:line="276" w:lineRule="auto"/>
        <w:rPr>
          <w:rFonts w:ascii="Times New Roman" w:hAnsi="Times New Roman" w:cs="Times New Roman"/>
          <w:sz w:val="22"/>
          <w:szCs w:val="22"/>
        </w:rPr>
      </w:pPr>
      <w:r w:rsidRPr="00221F0F">
        <w:rPr>
          <w:rFonts w:ascii="Times New Roman" w:hAnsi="Times New Roman" w:cs="Times New Roman"/>
          <w:sz w:val="22"/>
          <w:szCs w:val="22"/>
        </w:rPr>
        <w:t xml:space="preserve">Results of the study will be presented at academic conferences and scholarly journals. Likely outlets include </w:t>
      </w:r>
      <w:r w:rsidRPr="00221F0F">
        <w:rPr>
          <w:rFonts w:ascii="Times New Roman" w:hAnsi="Times New Roman" w:cs="Times New Roman"/>
          <w:i/>
          <w:sz w:val="22"/>
          <w:szCs w:val="22"/>
        </w:rPr>
        <w:t>Journal of Experimental Psychology: General</w:t>
      </w:r>
      <w:r w:rsidRPr="00221F0F">
        <w:rPr>
          <w:rFonts w:ascii="Times New Roman" w:hAnsi="Times New Roman" w:cs="Times New Roman"/>
          <w:sz w:val="22"/>
          <w:szCs w:val="22"/>
        </w:rPr>
        <w:t xml:space="preserve">, </w:t>
      </w:r>
      <w:r w:rsidRPr="00A429E8">
        <w:rPr>
          <w:rFonts w:ascii="Times New Roman" w:hAnsi="Times New Roman" w:cs="Times New Roman"/>
          <w:i/>
          <w:sz w:val="22"/>
          <w:szCs w:val="22"/>
          <w:rPrChange w:id="48" w:author="dks" w:date="2017-08-28T20:59:00Z">
            <w:rPr>
              <w:rFonts w:ascii="Times New Roman" w:hAnsi="Times New Roman" w:cs="Times New Roman"/>
              <w:sz w:val="22"/>
              <w:szCs w:val="22"/>
            </w:rPr>
          </w:rPrChange>
        </w:rPr>
        <w:t>Journal</w:t>
      </w:r>
      <w:r w:rsidRPr="00A429E8">
        <w:rPr>
          <w:rFonts w:ascii="Times New Roman" w:hAnsi="Times New Roman" w:cs="Times New Roman"/>
          <w:i/>
          <w:sz w:val="22"/>
          <w:szCs w:val="22"/>
        </w:rPr>
        <w:t xml:space="preserve"> </w:t>
      </w:r>
      <w:r w:rsidRPr="00221F0F">
        <w:rPr>
          <w:rFonts w:ascii="Times New Roman" w:hAnsi="Times New Roman" w:cs="Times New Roman"/>
          <w:i/>
          <w:sz w:val="22"/>
          <w:szCs w:val="22"/>
        </w:rPr>
        <w:t>of Experimental Psychology: Human Perception &amp; Performance</w:t>
      </w:r>
      <w:r w:rsidRPr="00221F0F">
        <w:rPr>
          <w:rFonts w:ascii="Times New Roman" w:hAnsi="Times New Roman" w:cs="Times New Roman"/>
          <w:sz w:val="22"/>
          <w:szCs w:val="22"/>
        </w:rPr>
        <w:t xml:space="preserve">, </w:t>
      </w:r>
      <w:r w:rsidRPr="00221F0F">
        <w:rPr>
          <w:rFonts w:ascii="Times New Roman" w:hAnsi="Times New Roman" w:cs="Times New Roman"/>
          <w:i/>
          <w:sz w:val="22"/>
          <w:szCs w:val="22"/>
        </w:rPr>
        <w:t>Psychonomic Bulletin &amp; Review</w:t>
      </w:r>
      <w:r w:rsidRPr="00221F0F">
        <w:rPr>
          <w:rFonts w:ascii="Times New Roman" w:hAnsi="Times New Roman" w:cs="Times New Roman"/>
          <w:sz w:val="22"/>
          <w:szCs w:val="22"/>
        </w:rPr>
        <w:t xml:space="preserve">, and </w:t>
      </w:r>
      <w:r w:rsidRPr="00221F0F">
        <w:rPr>
          <w:rFonts w:ascii="Times New Roman" w:hAnsi="Times New Roman" w:cs="Times New Roman"/>
          <w:i/>
          <w:sz w:val="22"/>
          <w:szCs w:val="22"/>
        </w:rPr>
        <w:t>Attention, Perception, &amp; Psychophysics</w:t>
      </w:r>
      <w:r w:rsidRPr="00221F0F">
        <w:rPr>
          <w:rFonts w:ascii="Times New Roman" w:hAnsi="Times New Roman" w:cs="Times New Roman"/>
          <w:sz w:val="22"/>
          <w:szCs w:val="22"/>
        </w:rPr>
        <w:t>.</w:t>
      </w:r>
    </w:p>
    <w:p w14:paraId="5C5E3BF6" w14:textId="77777777" w:rsidR="00E36EE0" w:rsidRPr="00221F0F" w:rsidRDefault="00E36EE0" w:rsidP="00E36EE0">
      <w:pPr>
        <w:spacing w:line="276" w:lineRule="auto"/>
        <w:rPr>
          <w:rFonts w:ascii="Times New Roman" w:hAnsi="Times New Roman" w:cs="Times New Roman"/>
          <w:sz w:val="22"/>
          <w:szCs w:val="22"/>
        </w:rPr>
      </w:pPr>
    </w:p>
    <w:p w14:paraId="262F3E1C" w14:textId="77777777" w:rsidR="00E36EE0" w:rsidRPr="00221F0F" w:rsidRDefault="00E36EE0" w:rsidP="00E36EE0">
      <w:pPr>
        <w:spacing w:line="276" w:lineRule="auto"/>
        <w:rPr>
          <w:rFonts w:ascii="Times New Roman" w:hAnsi="Times New Roman" w:cs="Times New Roman"/>
          <w:sz w:val="22"/>
          <w:szCs w:val="22"/>
        </w:rPr>
      </w:pPr>
      <w:r w:rsidRPr="00221F0F">
        <w:rPr>
          <w:rFonts w:ascii="Times New Roman" w:hAnsi="Times New Roman" w:cs="Times New Roman"/>
          <w:i/>
          <w:sz w:val="22"/>
          <w:szCs w:val="22"/>
        </w:rPr>
        <w:t>Plans for Sharing Data</w:t>
      </w:r>
    </w:p>
    <w:p w14:paraId="7D6E87AB" w14:textId="77777777" w:rsidR="00E36EE0" w:rsidRPr="00221F0F" w:rsidRDefault="00E36EE0" w:rsidP="00E36EE0">
      <w:pPr>
        <w:spacing w:line="276" w:lineRule="auto"/>
        <w:rPr>
          <w:rFonts w:ascii="Times New Roman" w:hAnsi="Times New Roman" w:cs="Times New Roman"/>
          <w:sz w:val="22"/>
          <w:szCs w:val="22"/>
        </w:rPr>
      </w:pPr>
      <w:r w:rsidRPr="00221F0F">
        <w:rPr>
          <w:rFonts w:ascii="Times New Roman" w:hAnsi="Times New Roman" w:cs="Times New Roman"/>
          <w:sz w:val="22"/>
          <w:szCs w:val="22"/>
        </w:rPr>
        <w:t>Upon request, de-identified data will be shared with other researchers who are interested in modelling the data from this project.</w:t>
      </w:r>
    </w:p>
    <w:p w14:paraId="1457A09D" w14:textId="77777777" w:rsidR="00507249" w:rsidRPr="00221F0F" w:rsidRDefault="00507249" w:rsidP="002910D0">
      <w:pPr>
        <w:spacing w:line="276" w:lineRule="auto"/>
        <w:rPr>
          <w:sz w:val="22"/>
          <w:szCs w:val="22"/>
        </w:rPr>
      </w:pPr>
    </w:p>
    <w:sectPr w:rsidR="00507249" w:rsidRPr="00221F0F" w:rsidSect="007111BE">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Timothy Ballard" w:date="2017-08-29T08:12:00Z" w:initials="TB">
    <w:p w14:paraId="1AF7113A" w14:textId="2DE3C01C" w:rsidR="00ED4E4C" w:rsidRDefault="00ED4E4C">
      <w:pPr>
        <w:pStyle w:val="CommentText"/>
      </w:pPr>
      <w:r>
        <w:rPr>
          <w:rStyle w:val="CommentReference"/>
        </w:rPr>
        <w:annotationRef/>
      </w:r>
      <w:r>
        <w:t>Do we need to specify the rate here? I’m not exactly sure how much we’d be paying the mech turk participants, so it’d be good to leave this open if we can. If not we can’t, then perhaps we can just say “at a typical rate of…”</w:t>
      </w:r>
    </w:p>
  </w:comment>
  <w:comment w:id="9" w:author="dks" w:date="2017-08-28T20:50:00Z" w:initials="d">
    <w:p w14:paraId="00B95352" w14:textId="77777777" w:rsidR="00374FD0" w:rsidRDefault="00374FD0">
      <w:pPr>
        <w:pStyle w:val="CommentText"/>
      </w:pPr>
      <w:r>
        <w:rPr>
          <w:rStyle w:val="CommentReference"/>
        </w:rPr>
        <w:annotationRef/>
      </w:r>
      <w:r>
        <w:t>JEP:LMC paper from Andrew Heathcote and Scott Brown’s lab. (Hopefully this doesn’t seem to be stating the case too dramatically.)</w:t>
      </w:r>
    </w:p>
  </w:comment>
  <w:comment w:id="22" w:author="dks" w:date="2017-08-28T20:50:00Z" w:initials="d">
    <w:p w14:paraId="60BE31AD" w14:textId="77777777" w:rsidR="005D3525" w:rsidRDefault="005D3525">
      <w:pPr>
        <w:pStyle w:val="CommentText"/>
      </w:pPr>
      <w:r>
        <w:rPr>
          <w:rStyle w:val="CommentReference"/>
        </w:rPr>
        <w:annotationRef/>
      </w:r>
      <w:r>
        <w:t>Something to flag that the information contained herein does not exhaustively cover all possible experiments, but handles the procedures and protocol.</w:t>
      </w:r>
    </w:p>
  </w:comment>
  <w:comment w:id="25" w:author="dks" w:date="2017-08-28T20:50:00Z" w:initials="d">
    <w:p w14:paraId="7B849F39" w14:textId="77777777" w:rsidR="00C6459D" w:rsidRDefault="00C6459D">
      <w:pPr>
        <w:pStyle w:val="CommentText"/>
      </w:pPr>
      <w:r>
        <w:rPr>
          <w:rStyle w:val="CommentReference"/>
        </w:rPr>
        <w:annotationRef/>
      </w:r>
      <w:r>
        <w:t>I’m not 100% sure what you mean here. Is this to say that the recruitment methods will covary with different incentives?</w:t>
      </w:r>
    </w:p>
  </w:comment>
  <w:comment w:id="27" w:author="dks" w:date="2017-08-28T20:50:00Z" w:initials="d">
    <w:p w14:paraId="29DD5029" w14:textId="77777777" w:rsidR="00077F09" w:rsidRDefault="00077F09">
      <w:pPr>
        <w:pStyle w:val="CommentText"/>
      </w:pPr>
      <w:r>
        <w:rPr>
          <w:rStyle w:val="CommentReference"/>
        </w:rPr>
        <w:annotationRef/>
      </w:r>
      <w:r>
        <w:t>Happy for this to be deleted if you think it might pose a problem (e.g., does this unfairly impose presuppositions about the “quality” of participants at different points during semester?)</w:t>
      </w:r>
    </w:p>
  </w:comment>
  <w:comment w:id="28" w:author="Timothy Ballard" w:date="2017-08-29T08:13:00Z" w:initials="TB">
    <w:p w14:paraId="626AB9D9" w14:textId="1F346E53" w:rsidR="00ED4E4C" w:rsidRDefault="00ED4E4C">
      <w:pPr>
        <w:pStyle w:val="CommentText"/>
      </w:pPr>
      <w:r>
        <w:rPr>
          <w:rStyle w:val="CommentReference"/>
        </w:rPr>
        <w:annotationRef/>
      </w:r>
      <w:r>
        <w:t>Not sure if it poses a problem, but probably isn’t needed. So I’m happy to have it deleted</w:t>
      </w:r>
    </w:p>
  </w:comment>
  <w:comment w:id="30" w:author="dks" w:date="2017-08-28T20:50:00Z" w:initials="d">
    <w:p w14:paraId="2A58F183" w14:textId="77777777" w:rsidR="00A43055" w:rsidRDefault="00A43055">
      <w:pPr>
        <w:pStyle w:val="CommentText"/>
      </w:pPr>
      <w:r>
        <w:rPr>
          <w:rStyle w:val="CommentReference"/>
        </w:rPr>
        <w:annotationRef/>
      </w:r>
      <w:r>
        <w:t>Dispositional incentives like motivation?</w:t>
      </w:r>
    </w:p>
  </w:comment>
  <w:comment w:id="35" w:author="dks" w:date="2017-08-28T20:54:00Z" w:initials="d">
    <w:p w14:paraId="31360668" w14:textId="77777777" w:rsidR="004B36A0" w:rsidRDefault="004B36A0">
      <w:pPr>
        <w:pStyle w:val="CommentText"/>
      </w:pPr>
      <w:r>
        <w:rPr>
          <w:rStyle w:val="CommentReference"/>
        </w:rPr>
        <w:annotationRef/>
      </w:r>
      <w:r>
        <w:t>Tentatively deleted, as I’m not sure if it’s better or worse to spell out the perceived ethical issue here.</w:t>
      </w:r>
    </w:p>
  </w:comment>
  <w:comment w:id="38" w:author="Tim Ballard" w:date="2017-08-28T20:50:00Z" w:initials="TB">
    <w:p w14:paraId="00A09921" w14:textId="77777777" w:rsidR="00E36EE0" w:rsidRDefault="00E36EE0" w:rsidP="00E36EE0">
      <w:pPr>
        <w:pStyle w:val="CommentText"/>
      </w:pPr>
      <w:r>
        <w:rPr>
          <w:rStyle w:val="CommentReference"/>
        </w:rPr>
        <w:annotationRef/>
      </w:r>
      <w:r>
        <w:t>I would defer to Dave on this, but I suspect that all you need to say here is that this is a commonly used type of task for examining the speed-accuracy trade-off because it enables a lot of data to be collected in a small amount of time and that it poses negligible risk to participants.</w:t>
      </w:r>
    </w:p>
  </w:comment>
  <w:comment w:id="39" w:author="gina.fisher@uqconnect.edu.au" w:date="2017-08-28T20:50:00Z" w:initials="g">
    <w:p w14:paraId="2C1F3632" w14:textId="77777777" w:rsidR="00E36EE0" w:rsidRDefault="00E36EE0">
      <w:pPr>
        <w:pStyle w:val="CommentText"/>
      </w:pPr>
      <w:r>
        <w:rPr>
          <w:rStyle w:val="CommentReference"/>
        </w:rPr>
        <w:annotationRef/>
      </w:r>
      <w:r>
        <w:t xml:space="preserve">I simplified the modelling rationale here, but </w:t>
      </w:r>
      <w:r w:rsidR="00877F37">
        <w:t xml:space="preserve">kept it included </w:t>
      </w:r>
      <w:r>
        <w:t xml:space="preserve">because it appeared in Dave’s HREA application under this heading </w:t>
      </w:r>
    </w:p>
  </w:comment>
  <w:comment w:id="40" w:author="dks" w:date="2017-08-28T20:56:00Z" w:initials="d">
    <w:p w14:paraId="446EE046" w14:textId="77777777" w:rsidR="00724EFF" w:rsidRDefault="00724EFF">
      <w:pPr>
        <w:pStyle w:val="CommentText"/>
      </w:pPr>
      <w:r>
        <w:rPr>
          <w:rStyle w:val="CommentReference"/>
        </w:rPr>
        <w:annotationRef/>
      </w:r>
      <w:r>
        <w:t>All seems good to me.</w:t>
      </w:r>
    </w:p>
  </w:comment>
  <w:comment w:id="43" w:author="Timothy Ballard" w:date="2017-08-29T08:15:00Z" w:initials="TB">
    <w:p w14:paraId="07FDDF43" w14:textId="65EF7912" w:rsidR="00ED4E4C" w:rsidRDefault="00ED4E4C">
      <w:pPr>
        <w:pStyle w:val="CommentText"/>
      </w:pPr>
      <w:r>
        <w:rPr>
          <w:rStyle w:val="CommentReference"/>
        </w:rPr>
        <w:annotationRef/>
      </w:r>
      <w:r>
        <w:t>the first years are as young as 17.</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F7113A" w15:done="0"/>
  <w15:commentEx w15:paraId="00B95352" w15:done="0"/>
  <w15:commentEx w15:paraId="60BE31AD" w15:done="0"/>
  <w15:commentEx w15:paraId="7B849F39" w15:done="0"/>
  <w15:commentEx w15:paraId="29DD5029" w15:done="0"/>
  <w15:commentEx w15:paraId="626AB9D9" w15:paraIdParent="29DD5029" w15:done="0"/>
  <w15:commentEx w15:paraId="2A58F183" w15:done="0"/>
  <w15:commentEx w15:paraId="31360668" w15:done="0"/>
  <w15:commentEx w15:paraId="00A09921" w15:done="0"/>
  <w15:commentEx w15:paraId="2C1F3632" w15:done="0"/>
  <w15:commentEx w15:paraId="446EE046" w15:done="0"/>
  <w15:commentEx w15:paraId="07FDDF4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770610"/>
    <w:multiLevelType w:val="hybridMultilevel"/>
    <w:tmpl w:val="E72E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mothy Ballard">
    <w15:presenceInfo w15:providerId="None" w15:userId="Timothy Ballard"/>
  </w15:person>
  <w15:person w15:author="gina.fisher@uqconnect.edu.au">
    <w15:presenceInfo w15:providerId="Windows Live" w15:userId="c3c4690f0de910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249"/>
    <w:rsid w:val="00077F09"/>
    <w:rsid w:val="001108E1"/>
    <w:rsid w:val="00145C46"/>
    <w:rsid w:val="001942A1"/>
    <w:rsid w:val="001E5FC3"/>
    <w:rsid w:val="00221F0F"/>
    <w:rsid w:val="002910D0"/>
    <w:rsid w:val="002A79D5"/>
    <w:rsid w:val="00374FD0"/>
    <w:rsid w:val="00385204"/>
    <w:rsid w:val="00392917"/>
    <w:rsid w:val="003B4F3D"/>
    <w:rsid w:val="00461016"/>
    <w:rsid w:val="00471DFE"/>
    <w:rsid w:val="004B36A0"/>
    <w:rsid w:val="004D1EB1"/>
    <w:rsid w:val="004E277A"/>
    <w:rsid w:val="00507249"/>
    <w:rsid w:val="00517B48"/>
    <w:rsid w:val="005361A8"/>
    <w:rsid w:val="005D3525"/>
    <w:rsid w:val="00604085"/>
    <w:rsid w:val="006808B9"/>
    <w:rsid w:val="006B105C"/>
    <w:rsid w:val="006E6FC1"/>
    <w:rsid w:val="007111BE"/>
    <w:rsid w:val="00724EFF"/>
    <w:rsid w:val="007D4954"/>
    <w:rsid w:val="007F478F"/>
    <w:rsid w:val="00877F37"/>
    <w:rsid w:val="008E1A53"/>
    <w:rsid w:val="00956486"/>
    <w:rsid w:val="009668F8"/>
    <w:rsid w:val="009A5015"/>
    <w:rsid w:val="00A14B5D"/>
    <w:rsid w:val="00A429E8"/>
    <w:rsid w:val="00A43055"/>
    <w:rsid w:val="00A55580"/>
    <w:rsid w:val="00B526EF"/>
    <w:rsid w:val="00C6459D"/>
    <w:rsid w:val="00D92DE7"/>
    <w:rsid w:val="00DA71EF"/>
    <w:rsid w:val="00DE7734"/>
    <w:rsid w:val="00E124F3"/>
    <w:rsid w:val="00E36EE0"/>
    <w:rsid w:val="00EB6B1B"/>
    <w:rsid w:val="00ED4E4C"/>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05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7249"/>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249"/>
    <w:pPr>
      <w:ind w:left="720"/>
      <w:contextualSpacing/>
    </w:pPr>
    <w:rPr>
      <w:rFonts w:ascii="Calibri" w:hAnsi="Calibri" w:cs="Times New Roman"/>
      <w:sz w:val="22"/>
      <w:szCs w:val="22"/>
      <w:lang w:val="en-US"/>
    </w:rPr>
  </w:style>
  <w:style w:type="character" w:styleId="CommentReference">
    <w:name w:val="annotation reference"/>
    <w:basedOn w:val="DefaultParagraphFont"/>
    <w:uiPriority w:val="99"/>
    <w:semiHidden/>
    <w:unhideWhenUsed/>
    <w:rsid w:val="00507249"/>
    <w:rPr>
      <w:sz w:val="18"/>
      <w:szCs w:val="18"/>
    </w:rPr>
  </w:style>
  <w:style w:type="paragraph" w:styleId="CommentText">
    <w:name w:val="annotation text"/>
    <w:basedOn w:val="Normal"/>
    <w:link w:val="CommentTextChar"/>
    <w:uiPriority w:val="99"/>
    <w:semiHidden/>
    <w:unhideWhenUsed/>
    <w:rsid w:val="00507249"/>
  </w:style>
  <w:style w:type="character" w:customStyle="1" w:styleId="CommentTextChar">
    <w:name w:val="Comment Text Char"/>
    <w:basedOn w:val="DefaultParagraphFont"/>
    <w:link w:val="CommentText"/>
    <w:uiPriority w:val="99"/>
    <w:semiHidden/>
    <w:rsid w:val="00507249"/>
    <w:rPr>
      <w:lang w:val="en-AU"/>
    </w:rPr>
  </w:style>
  <w:style w:type="paragraph" w:styleId="BalloonText">
    <w:name w:val="Balloon Text"/>
    <w:basedOn w:val="Normal"/>
    <w:link w:val="BalloonTextChar"/>
    <w:uiPriority w:val="99"/>
    <w:semiHidden/>
    <w:unhideWhenUsed/>
    <w:rsid w:val="005072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07249"/>
    <w:rPr>
      <w:rFonts w:ascii="Times New Roman" w:hAnsi="Times New Roman" w:cs="Times New Roman"/>
      <w:sz w:val="18"/>
      <w:szCs w:val="18"/>
      <w:lang w:val="en-AU"/>
    </w:rPr>
  </w:style>
  <w:style w:type="paragraph" w:styleId="CommentSubject">
    <w:name w:val="annotation subject"/>
    <w:basedOn w:val="CommentText"/>
    <w:next w:val="CommentText"/>
    <w:link w:val="CommentSubjectChar"/>
    <w:uiPriority w:val="99"/>
    <w:semiHidden/>
    <w:unhideWhenUsed/>
    <w:rsid w:val="00E36EE0"/>
    <w:rPr>
      <w:b/>
      <w:bCs/>
      <w:sz w:val="20"/>
      <w:szCs w:val="20"/>
    </w:rPr>
  </w:style>
  <w:style w:type="character" w:customStyle="1" w:styleId="CommentSubjectChar">
    <w:name w:val="Comment Subject Char"/>
    <w:basedOn w:val="CommentTextChar"/>
    <w:link w:val="CommentSubject"/>
    <w:uiPriority w:val="99"/>
    <w:semiHidden/>
    <w:rsid w:val="00E36EE0"/>
    <w:rPr>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1970</Words>
  <Characters>11235</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gina.fisher@uqconnect.edu.au</dc:creator>
  <cp:lastModifiedBy>Timothy Ballard</cp:lastModifiedBy>
  <cp:revision>4</cp:revision>
  <dcterms:created xsi:type="dcterms:W3CDTF">2017-08-28T22:11:00Z</dcterms:created>
  <dcterms:modified xsi:type="dcterms:W3CDTF">2017-08-28T22:16:00Z</dcterms:modified>
</cp:coreProperties>
</file>